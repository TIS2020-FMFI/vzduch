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13942A" w14:textId="77777777" w:rsidR="00D643A6" w:rsidRDefault="00D643A6">
      <w:pPr>
        <w:pStyle w:val="Standard"/>
        <w:jc w:val="center"/>
        <w:rPr>
          <w:rFonts w:ascii="Times New Roman" w:eastAsia="Times New Roman" w:hAnsi="Times New Roman" w:cs="Times New Roman"/>
          <w:sz w:val="36"/>
          <w:szCs w:val="36"/>
        </w:rPr>
      </w:pPr>
    </w:p>
    <w:p w14:paraId="4C27E414" w14:textId="77777777" w:rsidR="00D643A6" w:rsidRDefault="00F02FA6">
      <w:pPr>
        <w:pStyle w:val="Standard"/>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Univerzita Komenského v Bratislave</w:t>
      </w:r>
    </w:p>
    <w:p w14:paraId="31659E6B" w14:textId="77777777" w:rsidR="00D643A6" w:rsidRDefault="00F02FA6">
      <w:pPr>
        <w:pStyle w:val="Standard"/>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Fakulta matematiky, fyziky a informatiky</w:t>
      </w:r>
    </w:p>
    <w:p w14:paraId="227B4FD5" w14:textId="77777777" w:rsidR="00D643A6" w:rsidRDefault="00D643A6">
      <w:pPr>
        <w:pStyle w:val="Standard"/>
        <w:jc w:val="center"/>
        <w:rPr>
          <w:rFonts w:ascii="Times New Roman" w:eastAsia="Times New Roman" w:hAnsi="Times New Roman" w:cs="Times New Roman"/>
          <w:sz w:val="36"/>
          <w:szCs w:val="36"/>
        </w:rPr>
      </w:pPr>
    </w:p>
    <w:p w14:paraId="6FB25380" w14:textId="77777777" w:rsidR="00D643A6" w:rsidRDefault="00D643A6">
      <w:pPr>
        <w:pStyle w:val="Standard"/>
        <w:jc w:val="center"/>
        <w:rPr>
          <w:rFonts w:ascii="Times New Roman" w:eastAsia="Times New Roman" w:hAnsi="Times New Roman" w:cs="Times New Roman"/>
          <w:sz w:val="36"/>
          <w:szCs w:val="36"/>
        </w:rPr>
      </w:pPr>
    </w:p>
    <w:p w14:paraId="273A4D63" w14:textId="77777777" w:rsidR="00D643A6" w:rsidRDefault="00D643A6">
      <w:pPr>
        <w:pStyle w:val="Standard"/>
        <w:jc w:val="center"/>
        <w:rPr>
          <w:rFonts w:ascii="Times New Roman" w:eastAsia="Times New Roman" w:hAnsi="Times New Roman" w:cs="Times New Roman"/>
          <w:sz w:val="36"/>
          <w:szCs w:val="36"/>
        </w:rPr>
      </w:pPr>
    </w:p>
    <w:p w14:paraId="02B79A6C" w14:textId="77777777" w:rsidR="00D643A6" w:rsidRDefault="00D643A6">
      <w:pPr>
        <w:pStyle w:val="Standard"/>
        <w:jc w:val="center"/>
        <w:rPr>
          <w:rFonts w:ascii="Times New Roman" w:eastAsia="Times New Roman" w:hAnsi="Times New Roman" w:cs="Times New Roman"/>
          <w:sz w:val="36"/>
          <w:szCs w:val="36"/>
        </w:rPr>
      </w:pPr>
    </w:p>
    <w:p w14:paraId="58ABD156" w14:textId="77777777" w:rsidR="00D643A6" w:rsidRDefault="00D643A6">
      <w:pPr>
        <w:pStyle w:val="Standard"/>
        <w:jc w:val="center"/>
        <w:rPr>
          <w:rFonts w:ascii="Times New Roman" w:eastAsia="Times New Roman" w:hAnsi="Times New Roman" w:cs="Times New Roman"/>
          <w:sz w:val="36"/>
          <w:szCs w:val="36"/>
        </w:rPr>
      </w:pPr>
    </w:p>
    <w:p w14:paraId="528AC19C" w14:textId="77777777" w:rsidR="00D643A6" w:rsidRDefault="00D643A6">
      <w:pPr>
        <w:pStyle w:val="Standard"/>
        <w:jc w:val="center"/>
        <w:rPr>
          <w:rFonts w:ascii="Times New Roman" w:eastAsia="Times New Roman" w:hAnsi="Times New Roman" w:cs="Times New Roman"/>
          <w:sz w:val="36"/>
          <w:szCs w:val="36"/>
        </w:rPr>
      </w:pPr>
    </w:p>
    <w:p w14:paraId="303267B2" w14:textId="77777777" w:rsidR="00D643A6" w:rsidRDefault="00D643A6">
      <w:pPr>
        <w:pStyle w:val="Standard"/>
        <w:jc w:val="center"/>
        <w:rPr>
          <w:rFonts w:ascii="Times New Roman" w:eastAsia="Times New Roman" w:hAnsi="Times New Roman" w:cs="Times New Roman"/>
          <w:sz w:val="36"/>
          <w:szCs w:val="36"/>
        </w:rPr>
      </w:pPr>
    </w:p>
    <w:p w14:paraId="18C0F254" w14:textId="77777777" w:rsidR="00D643A6" w:rsidRDefault="00D643A6">
      <w:pPr>
        <w:pStyle w:val="Standard"/>
        <w:jc w:val="center"/>
        <w:rPr>
          <w:rFonts w:ascii="Times New Roman" w:eastAsia="Times New Roman" w:hAnsi="Times New Roman" w:cs="Times New Roman"/>
          <w:sz w:val="36"/>
          <w:szCs w:val="36"/>
        </w:rPr>
      </w:pPr>
    </w:p>
    <w:p w14:paraId="3D1D521D" w14:textId="77777777" w:rsidR="00D643A6" w:rsidRDefault="00F02FA6">
      <w:pPr>
        <w:pStyle w:val="Standard"/>
        <w:jc w:val="center"/>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Softvér pre podporu monitorovania kvality ovzdušia</w:t>
      </w:r>
    </w:p>
    <w:p w14:paraId="28E3F4F5" w14:textId="20718BAC" w:rsidR="00D643A6" w:rsidRDefault="00BD0044">
      <w:pPr>
        <w:pStyle w:val="Standard"/>
        <w:jc w:val="center"/>
        <w:rPr>
          <w:rFonts w:ascii="Times New Roman" w:eastAsia="Times New Roman" w:hAnsi="Times New Roman" w:cs="Times New Roman"/>
          <w:sz w:val="32"/>
          <w:szCs w:val="36"/>
        </w:rPr>
      </w:pPr>
      <w:r>
        <w:rPr>
          <w:rFonts w:ascii="Times New Roman" w:eastAsia="Times New Roman" w:hAnsi="Times New Roman" w:cs="Times New Roman"/>
          <w:sz w:val="32"/>
          <w:szCs w:val="36"/>
        </w:rPr>
        <w:t>Dokumentácia</w:t>
      </w:r>
    </w:p>
    <w:p w14:paraId="4C392D5A" w14:textId="77777777" w:rsidR="00D643A6" w:rsidRDefault="00D643A6">
      <w:pPr>
        <w:pStyle w:val="Standard"/>
        <w:jc w:val="center"/>
        <w:rPr>
          <w:rFonts w:ascii="Times New Roman" w:eastAsia="Times New Roman" w:hAnsi="Times New Roman" w:cs="Times New Roman"/>
          <w:b/>
          <w:sz w:val="32"/>
          <w:szCs w:val="36"/>
        </w:rPr>
      </w:pPr>
    </w:p>
    <w:p w14:paraId="488DA113" w14:textId="77777777" w:rsidR="00D643A6" w:rsidRDefault="00D643A6">
      <w:pPr>
        <w:pStyle w:val="Standard"/>
        <w:jc w:val="center"/>
        <w:rPr>
          <w:rFonts w:ascii="Times New Roman" w:eastAsia="Times New Roman" w:hAnsi="Times New Roman" w:cs="Times New Roman"/>
          <w:b/>
          <w:sz w:val="32"/>
          <w:szCs w:val="36"/>
        </w:rPr>
      </w:pPr>
    </w:p>
    <w:p w14:paraId="7C692566" w14:textId="77777777" w:rsidR="00D643A6" w:rsidRDefault="00D643A6">
      <w:pPr>
        <w:pStyle w:val="Standard"/>
        <w:jc w:val="center"/>
        <w:rPr>
          <w:rFonts w:ascii="Times New Roman" w:eastAsia="Times New Roman" w:hAnsi="Times New Roman" w:cs="Times New Roman"/>
          <w:b/>
          <w:sz w:val="32"/>
          <w:szCs w:val="36"/>
        </w:rPr>
      </w:pPr>
    </w:p>
    <w:p w14:paraId="68CCAF8A" w14:textId="77777777" w:rsidR="00D643A6" w:rsidRDefault="00D643A6">
      <w:pPr>
        <w:pStyle w:val="Standard"/>
        <w:jc w:val="center"/>
        <w:rPr>
          <w:rFonts w:ascii="Times New Roman" w:eastAsia="Times New Roman" w:hAnsi="Times New Roman" w:cs="Times New Roman"/>
          <w:b/>
          <w:sz w:val="32"/>
          <w:szCs w:val="36"/>
        </w:rPr>
      </w:pPr>
    </w:p>
    <w:p w14:paraId="0F773A25" w14:textId="77777777" w:rsidR="00D643A6" w:rsidRDefault="00D643A6">
      <w:pPr>
        <w:pStyle w:val="Standard"/>
        <w:jc w:val="center"/>
        <w:rPr>
          <w:rFonts w:ascii="Times New Roman" w:eastAsia="Times New Roman" w:hAnsi="Times New Roman" w:cs="Times New Roman"/>
          <w:b/>
          <w:sz w:val="32"/>
          <w:szCs w:val="36"/>
        </w:rPr>
      </w:pPr>
    </w:p>
    <w:p w14:paraId="6BFE5E54" w14:textId="77777777" w:rsidR="00D643A6" w:rsidRDefault="00D643A6">
      <w:pPr>
        <w:pStyle w:val="Standard"/>
        <w:jc w:val="center"/>
        <w:rPr>
          <w:rFonts w:ascii="Times New Roman" w:eastAsia="Times New Roman" w:hAnsi="Times New Roman" w:cs="Times New Roman"/>
          <w:b/>
          <w:sz w:val="32"/>
          <w:szCs w:val="36"/>
        </w:rPr>
      </w:pPr>
    </w:p>
    <w:p w14:paraId="1875A1E5" w14:textId="77777777" w:rsidR="00D643A6" w:rsidRDefault="00D643A6">
      <w:pPr>
        <w:pStyle w:val="Standard"/>
        <w:jc w:val="center"/>
        <w:rPr>
          <w:rFonts w:ascii="Times New Roman" w:eastAsia="Times New Roman" w:hAnsi="Times New Roman" w:cs="Times New Roman"/>
          <w:b/>
          <w:sz w:val="32"/>
          <w:szCs w:val="36"/>
        </w:rPr>
      </w:pPr>
    </w:p>
    <w:p w14:paraId="73D09EE3" w14:textId="77777777" w:rsidR="00D643A6" w:rsidRDefault="00D643A6">
      <w:pPr>
        <w:pStyle w:val="Standard"/>
        <w:jc w:val="center"/>
        <w:rPr>
          <w:rFonts w:ascii="Times New Roman" w:eastAsia="Times New Roman" w:hAnsi="Times New Roman" w:cs="Times New Roman"/>
          <w:b/>
          <w:sz w:val="32"/>
          <w:szCs w:val="36"/>
        </w:rPr>
      </w:pPr>
    </w:p>
    <w:p w14:paraId="256C5C5C" w14:textId="77777777" w:rsidR="00D643A6" w:rsidRDefault="00D643A6">
      <w:pPr>
        <w:pStyle w:val="Standard"/>
        <w:jc w:val="center"/>
        <w:rPr>
          <w:rFonts w:ascii="Times New Roman" w:eastAsia="Times New Roman" w:hAnsi="Times New Roman" w:cs="Times New Roman"/>
          <w:b/>
          <w:sz w:val="32"/>
          <w:szCs w:val="36"/>
        </w:rPr>
      </w:pPr>
    </w:p>
    <w:p w14:paraId="491FEC7E" w14:textId="77777777" w:rsidR="00D643A6" w:rsidRDefault="00D643A6">
      <w:pPr>
        <w:pStyle w:val="Standard"/>
        <w:jc w:val="center"/>
        <w:rPr>
          <w:rFonts w:ascii="Times New Roman" w:eastAsia="Times New Roman" w:hAnsi="Times New Roman" w:cs="Times New Roman"/>
          <w:b/>
          <w:sz w:val="32"/>
          <w:szCs w:val="36"/>
        </w:rPr>
      </w:pPr>
    </w:p>
    <w:p w14:paraId="68C08B04" w14:textId="77777777" w:rsidR="00D643A6" w:rsidRDefault="00D643A6">
      <w:pPr>
        <w:pStyle w:val="Standard"/>
        <w:jc w:val="center"/>
        <w:rPr>
          <w:rFonts w:ascii="Times New Roman" w:eastAsia="Times New Roman" w:hAnsi="Times New Roman" w:cs="Times New Roman"/>
          <w:b/>
          <w:sz w:val="32"/>
          <w:szCs w:val="36"/>
        </w:rPr>
      </w:pPr>
    </w:p>
    <w:p w14:paraId="3DA21236" w14:textId="77777777" w:rsidR="00D643A6" w:rsidRDefault="00D643A6">
      <w:pPr>
        <w:pStyle w:val="Standard"/>
        <w:jc w:val="center"/>
        <w:rPr>
          <w:rFonts w:ascii="Times New Roman" w:eastAsia="Times New Roman" w:hAnsi="Times New Roman" w:cs="Times New Roman"/>
          <w:b/>
          <w:sz w:val="32"/>
          <w:szCs w:val="36"/>
        </w:rPr>
      </w:pPr>
    </w:p>
    <w:p w14:paraId="0DA181D4" w14:textId="77777777" w:rsidR="00D643A6" w:rsidRDefault="00D643A6">
      <w:pPr>
        <w:pStyle w:val="Standard"/>
        <w:jc w:val="center"/>
        <w:rPr>
          <w:rFonts w:ascii="Times New Roman" w:eastAsia="Times New Roman" w:hAnsi="Times New Roman" w:cs="Times New Roman"/>
          <w:b/>
          <w:sz w:val="32"/>
          <w:szCs w:val="36"/>
        </w:rPr>
      </w:pPr>
    </w:p>
    <w:p w14:paraId="07FE5E30" w14:textId="77777777" w:rsidR="00D643A6" w:rsidRDefault="00D643A6">
      <w:pPr>
        <w:pStyle w:val="Standard"/>
        <w:jc w:val="center"/>
        <w:rPr>
          <w:rFonts w:ascii="Times New Roman" w:eastAsia="Times New Roman" w:hAnsi="Times New Roman" w:cs="Times New Roman"/>
          <w:sz w:val="28"/>
          <w:szCs w:val="36"/>
        </w:rPr>
      </w:pPr>
    </w:p>
    <w:p w14:paraId="44700572" w14:textId="77777777" w:rsidR="00D643A6" w:rsidRDefault="00F02FA6">
      <w:pPr>
        <w:pStyle w:val="Standard"/>
        <w:jc w:val="right"/>
        <w:rPr>
          <w:rFonts w:ascii="Times New Roman" w:eastAsia="Times New Roman" w:hAnsi="Times New Roman" w:cs="Times New Roman"/>
          <w:sz w:val="24"/>
          <w:szCs w:val="36"/>
        </w:rPr>
      </w:pPr>
      <w:r>
        <w:rPr>
          <w:rFonts w:ascii="Times New Roman" w:eastAsia="Times New Roman" w:hAnsi="Times New Roman" w:cs="Times New Roman"/>
          <w:sz w:val="24"/>
          <w:szCs w:val="36"/>
        </w:rPr>
        <w:t>Tomáš Kunzo</w:t>
      </w:r>
    </w:p>
    <w:p w14:paraId="188DAE20" w14:textId="77777777" w:rsidR="00D643A6" w:rsidRDefault="00F02FA6">
      <w:pPr>
        <w:pStyle w:val="Standard"/>
        <w:jc w:val="right"/>
        <w:rPr>
          <w:rFonts w:ascii="Times New Roman" w:eastAsia="Times New Roman" w:hAnsi="Times New Roman" w:cs="Times New Roman"/>
          <w:sz w:val="24"/>
          <w:szCs w:val="36"/>
        </w:rPr>
      </w:pPr>
      <w:r>
        <w:rPr>
          <w:rFonts w:ascii="Times New Roman" w:eastAsia="Times New Roman" w:hAnsi="Times New Roman" w:cs="Times New Roman"/>
          <w:sz w:val="24"/>
          <w:szCs w:val="36"/>
        </w:rPr>
        <w:t xml:space="preserve">Daniel </w:t>
      </w:r>
      <w:proofErr w:type="spellStart"/>
      <w:r>
        <w:rPr>
          <w:rFonts w:ascii="Times New Roman" w:eastAsia="Times New Roman" w:hAnsi="Times New Roman" w:cs="Times New Roman"/>
          <w:sz w:val="24"/>
          <w:szCs w:val="36"/>
        </w:rPr>
        <w:t>Trizna</w:t>
      </w:r>
      <w:proofErr w:type="spellEnd"/>
    </w:p>
    <w:p w14:paraId="0E5DAE96" w14:textId="77777777" w:rsidR="00D643A6" w:rsidRDefault="00F02FA6">
      <w:pPr>
        <w:pStyle w:val="Standard"/>
        <w:jc w:val="right"/>
        <w:rPr>
          <w:rFonts w:ascii="Times New Roman" w:eastAsia="Times New Roman" w:hAnsi="Times New Roman" w:cs="Times New Roman"/>
          <w:sz w:val="24"/>
          <w:szCs w:val="36"/>
        </w:rPr>
      </w:pPr>
      <w:r>
        <w:rPr>
          <w:rFonts w:ascii="Times New Roman" w:eastAsia="Times New Roman" w:hAnsi="Times New Roman" w:cs="Times New Roman"/>
          <w:sz w:val="24"/>
          <w:szCs w:val="36"/>
        </w:rPr>
        <w:t>Michal Slávik</w:t>
      </w:r>
    </w:p>
    <w:p w14:paraId="3AFF635E" w14:textId="77777777" w:rsidR="00D643A6" w:rsidRDefault="00F02FA6">
      <w:pPr>
        <w:pStyle w:val="Standard"/>
        <w:jc w:val="right"/>
        <w:rPr>
          <w:rFonts w:ascii="Times New Roman" w:eastAsia="Times New Roman" w:hAnsi="Times New Roman" w:cs="Times New Roman"/>
          <w:sz w:val="24"/>
          <w:szCs w:val="36"/>
        </w:rPr>
      </w:pPr>
      <w:r>
        <w:rPr>
          <w:rFonts w:ascii="Times New Roman" w:eastAsia="Times New Roman" w:hAnsi="Times New Roman" w:cs="Times New Roman"/>
          <w:sz w:val="24"/>
          <w:szCs w:val="36"/>
        </w:rPr>
        <w:t>Frederik Kohár</w:t>
      </w:r>
    </w:p>
    <w:p w14:paraId="7293F3CC" w14:textId="77777777" w:rsidR="00D643A6" w:rsidRDefault="00D643A6">
      <w:pPr>
        <w:pStyle w:val="Standard"/>
        <w:jc w:val="right"/>
        <w:rPr>
          <w:rFonts w:ascii="Times New Roman" w:eastAsia="Times New Roman" w:hAnsi="Times New Roman" w:cs="Times New Roman"/>
          <w:sz w:val="24"/>
          <w:szCs w:val="36"/>
        </w:rPr>
      </w:pPr>
    </w:p>
    <w:p w14:paraId="2FA0B460" w14:textId="0E7998BC" w:rsidR="00405572" w:rsidRDefault="00405572">
      <w:pPr>
        <w:widowControl/>
        <w:textAlignment w:val="auto"/>
        <w:rPr>
          <w:rFonts w:ascii="Times New Roman" w:eastAsia="Times New Roman" w:hAnsi="Times New Roman" w:cs="Times New Roman"/>
          <w:sz w:val="24"/>
          <w:szCs w:val="36"/>
        </w:rPr>
      </w:pPr>
      <w:r>
        <w:rPr>
          <w:rFonts w:ascii="Times New Roman" w:eastAsia="Times New Roman" w:hAnsi="Times New Roman" w:cs="Times New Roman"/>
          <w:sz w:val="24"/>
          <w:szCs w:val="36"/>
        </w:rPr>
        <w:br w:type="page"/>
      </w:r>
    </w:p>
    <w:sdt>
      <w:sdtPr>
        <w:rPr>
          <w:rFonts w:ascii="Calibri" w:eastAsia="SimSun" w:hAnsi="Calibri" w:cs="F"/>
          <w:color w:val="auto"/>
          <w:kern w:val="2"/>
          <w:sz w:val="22"/>
          <w:szCs w:val="22"/>
          <w:lang w:eastAsia="en-US"/>
        </w:rPr>
        <w:id w:val="1404482436"/>
        <w:docPartObj>
          <w:docPartGallery w:val="Table of Contents"/>
          <w:docPartUnique/>
        </w:docPartObj>
      </w:sdtPr>
      <w:sdtEndPr>
        <w:rPr>
          <w:b/>
          <w:bCs/>
        </w:rPr>
      </w:sdtEndPr>
      <w:sdtContent>
        <w:p w14:paraId="4334A582" w14:textId="7EAF65A4" w:rsidR="00405572" w:rsidRDefault="00405572">
          <w:pPr>
            <w:pStyle w:val="Hlavikaobsahu"/>
          </w:pPr>
          <w:r>
            <w:t>Obsah</w:t>
          </w:r>
        </w:p>
        <w:p w14:paraId="0CC96D53" w14:textId="064D4D1F" w:rsidR="00844AED" w:rsidRDefault="00405572">
          <w:pPr>
            <w:pStyle w:val="Obsah3"/>
            <w:tabs>
              <w:tab w:val="right" w:leader="dot" w:pos="9062"/>
            </w:tabs>
            <w:rPr>
              <w:rFonts w:asciiTheme="minorHAnsi" w:eastAsiaTheme="minorEastAsia" w:hAnsiTheme="minorHAnsi" w:cstheme="minorBidi"/>
              <w:noProof/>
              <w:kern w:val="0"/>
              <w:lang w:eastAsia="sk-SK"/>
            </w:rPr>
          </w:pPr>
          <w:r>
            <w:fldChar w:fldCharType="begin"/>
          </w:r>
          <w:r>
            <w:instrText xml:space="preserve"> TOC \o "1-3" \h \z \u </w:instrText>
          </w:r>
          <w:r>
            <w:fldChar w:fldCharType="separate"/>
          </w:r>
          <w:hyperlink w:anchor="_Toc63170244" w:history="1">
            <w:r w:rsidR="00844AED" w:rsidRPr="00E65186">
              <w:rPr>
                <w:rStyle w:val="Hypertextovprepojenie"/>
                <w:rFonts w:ascii="Times New Roman" w:hAnsi="Times New Roman" w:cs="Times New Roman"/>
                <w:b/>
                <w:bCs/>
                <w:noProof/>
              </w:rPr>
              <w:t>1. Úvod</w:t>
            </w:r>
            <w:r w:rsidR="00844AED">
              <w:rPr>
                <w:noProof/>
                <w:webHidden/>
              </w:rPr>
              <w:tab/>
            </w:r>
            <w:r w:rsidR="00844AED">
              <w:rPr>
                <w:noProof/>
                <w:webHidden/>
              </w:rPr>
              <w:fldChar w:fldCharType="begin"/>
            </w:r>
            <w:r w:rsidR="00844AED">
              <w:rPr>
                <w:noProof/>
                <w:webHidden/>
              </w:rPr>
              <w:instrText xml:space="preserve"> PAGEREF _Toc63170244 \h </w:instrText>
            </w:r>
            <w:r w:rsidR="00844AED">
              <w:rPr>
                <w:noProof/>
                <w:webHidden/>
              </w:rPr>
            </w:r>
            <w:r w:rsidR="00844AED">
              <w:rPr>
                <w:noProof/>
                <w:webHidden/>
              </w:rPr>
              <w:fldChar w:fldCharType="separate"/>
            </w:r>
            <w:r w:rsidR="00A51089">
              <w:rPr>
                <w:noProof/>
                <w:webHidden/>
              </w:rPr>
              <w:t>4</w:t>
            </w:r>
            <w:r w:rsidR="00844AED">
              <w:rPr>
                <w:noProof/>
                <w:webHidden/>
              </w:rPr>
              <w:fldChar w:fldCharType="end"/>
            </w:r>
          </w:hyperlink>
        </w:p>
        <w:p w14:paraId="2673BC1B" w14:textId="09C0D1CB"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45" w:history="1">
            <w:r w:rsidRPr="00E65186">
              <w:rPr>
                <w:rStyle w:val="Hypertextovprepojenie"/>
                <w:rFonts w:ascii="Times New Roman" w:hAnsi="Times New Roman" w:cs="Times New Roman"/>
                <w:noProof/>
              </w:rPr>
              <w:t>1.1. Účel katalógu požiadaviek</w:t>
            </w:r>
            <w:r>
              <w:rPr>
                <w:noProof/>
                <w:webHidden/>
              </w:rPr>
              <w:tab/>
            </w:r>
            <w:r>
              <w:rPr>
                <w:noProof/>
                <w:webHidden/>
              </w:rPr>
              <w:fldChar w:fldCharType="begin"/>
            </w:r>
            <w:r>
              <w:rPr>
                <w:noProof/>
                <w:webHidden/>
              </w:rPr>
              <w:instrText xml:space="preserve"> PAGEREF _Toc63170245 \h </w:instrText>
            </w:r>
            <w:r>
              <w:rPr>
                <w:noProof/>
                <w:webHidden/>
              </w:rPr>
            </w:r>
            <w:r>
              <w:rPr>
                <w:noProof/>
                <w:webHidden/>
              </w:rPr>
              <w:fldChar w:fldCharType="separate"/>
            </w:r>
            <w:r w:rsidR="00A51089">
              <w:rPr>
                <w:noProof/>
                <w:webHidden/>
              </w:rPr>
              <w:t>4</w:t>
            </w:r>
            <w:r>
              <w:rPr>
                <w:noProof/>
                <w:webHidden/>
              </w:rPr>
              <w:fldChar w:fldCharType="end"/>
            </w:r>
          </w:hyperlink>
        </w:p>
        <w:p w14:paraId="41041F11" w14:textId="5069EB21"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46" w:history="1">
            <w:r w:rsidRPr="00E65186">
              <w:rPr>
                <w:rStyle w:val="Hypertextovprepojenie"/>
                <w:rFonts w:ascii="Times New Roman" w:hAnsi="Times New Roman" w:cs="Times New Roman"/>
                <w:noProof/>
              </w:rPr>
              <w:t>1.2 Rozsah projektu</w:t>
            </w:r>
            <w:r>
              <w:rPr>
                <w:noProof/>
                <w:webHidden/>
              </w:rPr>
              <w:tab/>
            </w:r>
            <w:r>
              <w:rPr>
                <w:noProof/>
                <w:webHidden/>
              </w:rPr>
              <w:fldChar w:fldCharType="begin"/>
            </w:r>
            <w:r>
              <w:rPr>
                <w:noProof/>
                <w:webHidden/>
              </w:rPr>
              <w:instrText xml:space="preserve"> PAGEREF _Toc63170246 \h </w:instrText>
            </w:r>
            <w:r>
              <w:rPr>
                <w:noProof/>
                <w:webHidden/>
              </w:rPr>
            </w:r>
            <w:r>
              <w:rPr>
                <w:noProof/>
                <w:webHidden/>
              </w:rPr>
              <w:fldChar w:fldCharType="separate"/>
            </w:r>
            <w:r w:rsidR="00A51089">
              <w:rPr>
                <w:noProof/>
                <w:webHidden/>
              </w:rPr>
              <w:t>4</w:t>
            </w:r>
            <w:r>
              <w:rPr>
                <w:noProof/>
                <w:webHidden/>
              </w:rPr>
              <w:fldChar w:fldCharType="end"/>
            </w:r>
          </w:hyperlink>
        </w:p>
        <w:p w14:paraId="56289F0C" w14:textId="42AC9350"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47" w:history="1">
            <w:r w:rsidRPr="00E65186">
              <w:rPr>
                <w:rStyle w:val="Hypertextovprepojenie"/>
                <w:rFonts w:ascii="Times New Roman" w:hAnsi="Times New Roman" w:cs="Times New Roman"/>
                <w:noProof/>
              </w:rPr>
              <w:t>1.3 Slovník pojmov</w:t>
            </w:r>
            <w:r>
              <w:rPr>
                <w:noProof/>
                <w:webHidden/>
              </w:rPr>
              <w:tab/>
            </w:r>
            <w:r>
              <w:rPr>
                <w:noProof/>
                <w:webHidden/>
              </w:rPr>
              <w:fldChar w:fldCharType="begin"/>
            </w:r>
            <w:r>
              <w:rPr>
                <w:noProof/>
                <w:webHidden/>
              </w:rPr>
              <w:instrText xml:space="preserve"> PAGEREF _Toc63170247 \h </w:instrText>
            </w:r>
            <w:r>
              <w:rPr>
                <w:noProof/>
                <w:webHidden/>
              </w:rPr>
            </w:r>
            <w:r>
              <w:rPr>
                <w:noProof/>
                <w:webHidden/>
              </w:rPr>
              <w:fldChar w:fldCharType="separate"/>
            </w:r>
            <w:r w:rsidR="00A51089">
              <w:rPr>
                <w:noProof/>
                <w:webHidden/>
              </w:rPr>
              <w:t>4</w:t>
            </w:r>
            <w:r>
              <w:rPr>
                <w:noProof/>
                <w:webHidden/>
              </w:rPr>
              <w:fldChar w:fldCharType="end"/>
            </w:r>
          </w:hyperlink>
        </w:p>
        <w:p w14:paraId="6F6A8153" w14:textId="11AC3C58"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48" w:history="1">
            <w:r w:rsidRPr="00E65186">
              <w:rPr>
                <w:rStyle w:val="Hypertextovprepojenie"/>
                <w:rFonts w:ascii="Times New Roman" w:hAnsi="Times New Roman" w:cs="Times New Roman"/>
                <w:noProof/>
              </w:rPr>
              <w:t>1.4 Odkazy na externé stránky</w:t>
            </w:r>
            <w:r>
              <w:rPr>
                <w:noProof/>
                <w:webHidden/>
              </w:rPr>
              <w:tab/>
            </w:r>
            <w:r>
              <w:rPr>
                <w:noProof/>
                <w:webHidden/>
              </w:rPr>
              <w:fldChar w:fldCharType="begin"/>
            </w:r>
            <w:r>
              <w:rPr>
                <w:noProof/>
                <w:webHidden/>
              </w:rPr>
              <w:instrText xml:space="preserve"> PAGEREF _Toc63170248 \h </w:instrText>
            </w:r>
            <w:r>
              <w:rPr>
                <w:noProof/>
                <w:webHidden/>
              </w:rPr>
            </w:r>
            <w:r>
              <w:rPr>
                <w:noProof/>
                <w:webHidden/>
              </w:rPr>
              <w:fldChar w:fldCharType="separate"/>
            </w:r>
            <w:r w:rsidR="00A51089">
              <w:rPr>
                <w:noProof/>
                <w:webHidden/>
              </w:rPr>
              <w:t>5</w:t>
            </w:r>
            <w:r>
              <w:rPr>
                <w:noProof/>
                <w:webHidden/>
              </w:rPr>
              <w:fldChar w:fldCharType="end"/>
            </w:r>
          </w:hyperlink>
        </w:p>
        <w:p w14:paraId="63F0318E" w14:textId="1859B31B"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49" w:history="1">
            <w:r w:rsidRPr="00E65186">
              <w:rPr>
                <w:rStyle w:val="Hypertextovprepojenie"/>
                <w:rFonts w:ascii="Times New Roman" w:hAnsi="Times New Roman" w:cs="Times New Roman"/>
                <w:b/>
                <w:bCs/>
                <w:noProof/>
              </w:rPr>
              <w:t>2. Všeobecný popis</w:t>
            </w:r>
            <w:r>
              <w:rPr>
                <w:noProof/>
                <w:webHidden/>
              </w:rPr>
              <w:tab/>
            </w:r>
            <w:r>
              <w:rPr>
                <w:noProof/>
                <w:webHidden/>
              </w:rPr>
              <w:fldChar w:fldCharType="begin"/>
            </w:r>
            <w:r>
              <w:rPr>
                <w:noProof/>
                <w:webHidden/>
              </w:rPr>
              <w:instrText xml:space="preserve"> PAGEREF _Toc63170249 \h </w:instrText>
            </w:r>
            <w:r>
              <w:rPr>
                <w:noProof/>
                <w:webHidden/>
              </w:rPr>
            </w:r>
            <w:r>
              <w:rPr>
                <w:noProof/>
                <w:webHidden/>
              </w:rPr>
              <w:fldChar w:fldCharType="separate"/>
            </w:r>
            <w:r w:rsidR="00A51089">
              <w:rPr>
                <w:noProof/>
                <w:webHidden/>
              </w:rPr>
              <w:t>5</w:t>
            </w:r>
            <w:r>
              <w:rPr>
                <w:noProof/>
                <w:webHidden/>
              </w:rPr>
              <w:fldChar w:fldCharType="end"/>
            </w:r>
          </w:hyperlink>
        </w:p>
        <w:p w14:paraId="10A9FDB7" w14:textId="522FA3C6"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50" w:history="1">
            <w:r w:rsidRPr="00E65186">
              <w:rPr>
                <w:rStyle w:val="Hypertextovprepojenie"/>
                <w:rFonts w:ascii="Times New Roman" w:hAnsi="Times New Roman" w:cs="Times New Roman"/>
                <w:noProof/>
              </w:rPr>
              <w:t>2.1. Perspektíva projektu</w:t>
            </w:r>
            <w:r>
              <w:rPr>
                <w:noProof/>
                <w:webHidden/>
              </w:rPr>
              <w:tab/>
            </w:r>
            <w:r>
              <w:rPr>
                <w:noProof/>
                <w:webHidden/>
              </w:rPr>
              <w:fldChar w:fldCharType="begin"/>
            </w:r>
            <w:r>
              <w:rPr>
                <w:noProof/>
                <w:webHidden/>
              </w:rPr>
              <w:instrText xml:space="preserve"> PAGEREF _Toc63170250 \h </w:instrText>
            </w:r>
            <w:r>
              <w:rPr>
                <w:noProof/>
                <w:webHidden/>
              </w:rPr>
            </w:r>
            <w:r>
              <w:rPr>
                <w:noProof/>
                <w:webHidden/>
              </w:rPr>
              <w:fldChar w:fldCharType="separate"/>
            </w:r>
            <w:r w:rsidR="00A51089">
              <w:rPr>
                <w:noProof/>
                <w:webHidden/>
              </w:rPr>
              <w:t>5</w:t>
            </w:r>
            <w:r>
              <w:rPr>
                <w:noProof/>
                <w:webHidden/>
              </w:rPr>
              <w:fldChar w:fldCharType="end"/>
            </w:r>
          </w:hyperlink>
        </w:p>
        <w:p w14:paraId="647702E3" w14:textId="1CFB367E"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51" w:history="1">
            <w:r w:rsidRPr="00E65186">
              <w:rPr>
                <w:rStyle w:val="Hypertextovprepojenie"/>
                <w:rFonts w:ascii="Times New Roman" w:hAnsi="Times New Roman" w:cs="Times New Roman"/>
                <w:noProof/>
              </w:rPr>
              <w:t>2.2. Funkcionalita aplikácie</w:t>
            </w:r>
            <w:r>
              <w:rPr>
                <w:noProof/>
                <w:webHidden/>
              </w:rPr>
              <w:tab/>
            </w:r>
            <w:r>
              <w:rPr>
                <w:noProof/>
                <w:webHidden/>
              </w:rPr>
              <w:fldChar w:fldCharType="begin"/>
            </w:r>
            <w:r>
              <w:rPr>
                <w:noProof/>
                <w:webHidden/>
              </w:rPr>
              <w:instrText xml:space="preserve"> PAGEREF _Toc63170251 \h </w:instrText>
            </w:r>
            <w:r>
              <w:rPr>
                <w:noProof/>
                <w:webHidden/>
              </w:rPr>
            </w:r>
            <w:r>
              <w:rPr>
                <w:noProof/>
                <w:webHidden/>
              </w:rPr>
              <w:fldChar w:fldCharType="separate"/>
            </w:r>
            <w:r w:rsidR="00A51089">
              <w:rPr>
                <w:noProof/>
                <w:webHidden/>
              </w:rPr>
              <w:t>5</w:t>
            </w:r>
            <w:r>
              <w:rPr>
                <w:noProof/>
                <w:webHidden/>
              </w:rPr>
              <w:fldChar w:fldCharType="end"/>
            </w:r>
          </w:hyperlink>
        </w:p>
        <w:p w14:paraId="44B69B27" w14:textId="2C80399B"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52" w:history="1">
            <w:r w:rsidRPr="00E65186">
              <w:rPr>
                <w:rStyle w:val="Hypertextovprepojenie"/>
                <w:rFonts w:ascii="Times New Roman" w:hAnsi="Times New Roman" w:cs="Times New Roman"/>
                <w:noProof/>
              </w:rPr>
              <w:t>2.3. Používateľské roly</w:t>
            </w:r>
            <w:r>
              <w:rPr>
                <w:noProof/>
                <w:webHidden/>
              </w:rPr>
              <w:tab/>
            </w:r>
            <w:r>
              <w:rPr>
                <w:noProof/>
                <w:webHidden/>
              </w:rPr>
              <w:fldChar w:fldCharType="begin"/>
            </w:r>
            <w:r>
              <w:rPr>
                <w:noProof/>
                <w:webHidden/>
              </w:rPr>
              <w:instrText xml:space="preserve"> PAGEREF _Toc63170252 \h </w:instrText>
            </w:r>
            <w:r>
              <w:rPr>
                <w:noProof/>
                <w:webHidden/>
              </w:rPr>
            </w:r>
            <w:r>
              <w:rPr>
                <w:noProof/>
                <w:webHidden/>
              </w:rPr>
              <w:fldChar w:fldCharType="separate"/>
            </w:r>
            <w:r w:rsidR="00A51089">
              <w:rPr>
                <w:noProof/>
                <w:webHidden/>
              </w:rPr>
              <w:t>6</w:t>
            </w:r>
            <w:r>
              <w:rPr>
                <w:noProof/>
                <w:webHidden/>
              </w:rPr>
              <w:fldChar w:fldCharType="end"/>
            </w:r>
          </w:hyperlink>
        </w:p>
        <w:p w14:paraId="2C6AF518" w14:textId="732F90C0"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53" w:history="1">
            <w:r w:rsidRPr="00E65186">
              <w:rPr>
                <w:rStyle w:val="Hypertextovprepojenie"/>
                <w:rFonts w:ascii="Times New Roman" w:hAnsi="Times New Roman" w:cs="Times New Roman"/>
                <w:noProof/>
              </w:rPr>
              <w:t>2.4. Všeobecné obmedzenia</w:t>
            </w:r>
            <w:r>
              <w:rPr>
                <w:noProof/>
                <w:webHidden/>
              </w:rPr>
              <w:tab/>
            </w:r>
            <w:r>
              <w:rPr>
                <w:noProof/>
                <w:webHidden/>
              </w:rPr>
              <w:fldChar w:fldCharType="begin"/>
            </w:r>
            <w:r>
              <w:rPr>
                <w:noProof/>
                <w:webHidden/>
              </w:rPr>
              <w:instrText xml:space="preserve"> PAGEREF _Toc63170253 \h </w:instrText>
            </w:r>
            <w:r>
              <w:rPr>
                <w:noProof/>
                <w:webHidden/>
              </w:rPr>
            </w:r>
            <w:r>
              <w:rPr>
                <w:noProof/>
                <w:webHidden/>
              </w:rPr>
              <w:fldChar w:fldCharType="separate"/>
            </w:r>
            <w:r w:rsidR="00A51089">
              <w:rPr>
                <w:noProof/>
                <w:webHidden/>
              </w:rPr>
              <w:t>7</w:t>
            </w:r>
            <w:r>
              <w:rPr>
                <w:noProof/>
                <w:webHidden/>
              </w:rPr>
              <w:fldChar w:fldCharType="end"/>
            </w:r>
          </w:hyperlink>
        </w:p>
        <w:p w14:paraId="1E496FF7" w14:textId="297ACC71"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54" w:history="1">
            <w:r w:rsidRPr="00E65186">
              <w:rPr>
                <w:rStyle w:val="Hypertextovprepojenie"/>
                <w:rFonts w:ascii="Times New Roman" w:hAnsi="Times New Roman" w:cs="Times New Roman"/>
                <w:b/>
                <w:bCs/>
                <w:noProof/>
              </w:rPr>
              <w:t>3. Špecifické požiadavky</w:t>
            </w:r>
            <w:r>
              <w:rPr>
                <w:noProof/>
                <w:webHidden/>
              </w:rPr>
              <w:tab/>
            </w:r>
            <w:r>
              <w:rPr>
                <w:noProof/>
                <w:webHidden/>
              </w:rPr>
              <w:fldChar w:fldCharType="begin"/>
            </w:r>
            <w:r>
              <w:rPr>
                <w:noProof/>
                <w:webHidden/>
              </w:rPr>
              <w:instrText xml:space="preserve"> PAGEREF _Toc63170254 \h </w:instrText>
            </w:r>
            <w:r>
              <w:rPr>
                <w:noProof/>
                <w:webHidden/>
              </w:rPr>
            </w:r>
            <w:r>
              <w:rPr>
                <w:noProof/>
                <w:webHidden/>
              </w:rPr>
              <w:fldChar w:fldCharType="separate"/>
            </w:r>
            <w:r w:rsidR="00A51089">
              <w:rPr>
                <w:noProof/>
                <w:webHidden/>
              </w:rPr>
              <w:t>7</w:t>
            </w:r>
            <w:r>
              <w:rPr>
                <w:noProof/>
                <w:webHidden/>
              </w:rPr>
              <w:fldChar w:fldCharType="end"/>
            </w:r>
          </w:hyperlink>
        </w:p>
        <w:p w14:paraId="02590CD5" w14:textId="4CEDDC11"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55" w:history="1">
            <w:r w:rsidRPr="00E65186">
              <w:rPr>
                <w:rStyle w:val="Hypertextovprepojenie"/>
                <w:rFonts w:ascii="Times New Roman" w:hAnsi="Times New Roman" w:cs="Times New Roman"/>
                <w:noProof/>
              </w:rPr>
              <w:t>3.1 Funkcionálne požiadavky</w:t>
            </w:r>
            <w:r>
              <w:rPr>
                <w:noProof/>
                <w:webHidden/>
              </w:rPr>
              <w:tab/>
            </w:r>
            <w:r>
              <w:rPr>
                <w:noProof/>
                <w:webHidden/>
              </w:rPr>
              <w:fldChar w:fldCharType="begin"/>
            </w:r>
            <w:r>
              <w:rPr>
                <w:noProof/>
                <w:webHidden/>
              </w:rPr>
              <w:instrText xml:space="preserve"> PAGEREF _Toc63170255 \h </w:instrText>
            </w:r>
            <w:r>
              <w:rPr>
                <w:noProof/>
                <w:webHidden/>
              </w:rPr>
            </w:r>
            <w:r>
              <w:rPr>
                <w:noProof/>
                <w:webHidden/>
              </w:rPr>
              <w:fldChar w:fldCharType="separate"/>
            </w:r>
            <w:r w:rsidR="00A51089">
              <w:rPr>
                <w:noProof/>
                <w:webHidden/>
              </w:rPr>
              <w:t>7</w:t>
            </w:r>
            <w:r>
              <w:rPr>
                <w:noProof/>
                <w:webHidden/>
              </w:rPr>
              <w:fldChar w:fldCharType="end"/>
            </w:r>
          </w:hyperlink>
        </w:p>
        <w:p w14:paraId="2D4E0067" w14:textId="5E00003F"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56" w:history="1">
            <w:r w:rsidRPr="00E65186">
              <w:rPr>
                <w:rStyle w:val="Hypertextovprepojenie"/>
                <w:rFonts w:ascii="Times New Roman" w:hAnsi="Times New Roman" w:cs="Times New Roman"/>
                <w:noProof/>
              </w:rPr>
              <w:t>3.1.1 Vizualizácia dát pomocou čiarového grafu</w:t>
            </w:r>
            <w:r>
              <w:rPr>
                <w:noProof/>
                <w:webHidden/>
              </w:rPr>
              <w:tab/>
            </w:r>
            <w:r>
              <w:rPr>
                <w:noProof/>
                <w:webHidden/>
              </w:rPr>
              <w:fldChar w:fldCharType="begin"/>
            </w:r>
            <w:r>
              <w:rPr>
                <w:noProof/>
                <w:webHidden/>
              </w:rPr>
              <w:instrText xml:space="preserve"> PAGEREF _Toc63170256 \h </w:instrText>
            </w:r>
            <w:r>
              <w:rPr>
                <w:noProof/>
                <w:webHidden/>
              </w:rPr>
            </w:r>
            <w:r>
              <w:rPr>
                <w:noProof/>
                <w:webHidden/>
              </w:rPr>
              <w:fldChar w:fldCharType="separate"/>
            </w:r>
            <w:r w:rsidR="00A51089">
              <w:rPr>
                <w:noProof/>
                <w:webHidden/>
              </w:rPr>
              <w:t>7</w:t>
            </w:r>
            <w:r>
              <w:rPr>
                <w:noProof/>
                <w:webHidden/>
              </w:rPr>
              <w:fldChar w:fldCharType="end"/>
            </w:r>
          </w:hyperlink>
        </w:p>
        <w:p w14:paraId="24722BAA" w14:textId="108B043E"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57" w:history="1">
            <w:r w:rsidRPr="00E65186">
              <w:rPr>
                <w:rStyle w:val="Hypertextovprepojenie"/>
                <w:rFonts w:ascii="Times New Roman" w:hAnsi="Times New Roman" w:cs="Times New Roman"/>
                <w:noProof/>
              </w:rPr>
              <w:t>3.1.2 Vkladanie vlastných údajov do tabuľky predpovede</w:t>
            </w:r>
            <w:r>
              <w:rPr>
                <w:noProof/>
                <w:webHidden/>
              </w:rPr>
              <w:tab/>
            </w:r>
            <w:r>
              <w:rPr>
                <w:noProof/>
                <w:webHidden/>
              </w:rPr>
              <w:fldChar w:fldCharType="begin"/>
            </w:r>
            <w:r>
              <w:rPr>
                <w:noProof/>
                <w:webHidden/>
              </w:rPr>
              <w:instrText xml:space="preserve"> PAGEREF _Toc63170257 \h </w:instrText>
            </w:r>
            <w:r>
              <w:rPr>
                <w:noProof/>
                <w:webHidden/>
              </w:rPr>
            </w:r>
            <w:r>
              <w:rPr>
                <w:noProof/>
                <w:webHidden/>
              </w:rPr>
              <w:fldChar w:fldCharType="separate"/>
            </w:r>
            <w:r w:rsidR="00A51089">
              <w:rPr>
                <w:noProof/>
                <w:webHidden/>
              </w:rPr>
              <w:t>8</w:t>
            </w:r>
            <w:r>
              <w:rPr>
                <w:noProof/>
                <w:webHidden/>
              </w:rPr>
              <w:fldChar w:fldCharType="end"/>
            </w:r>
          </w:hyperlink>
        </w:p>
        <w:p w14:paraId="4B01E4BC" w14:textId="53E058C1"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58" w:history="1">
            <w:r w:rsidRPr="00E65186">
              <w:rPr>
                <w:rStyle w:val="Hypertextovprepojenie"/>
                <w:rFonts w:ascii="Times New Roman" w:hAnsi="Times New Roman" w:cs="Times New Roman"/>
                <w:noProof/>
              </w:rPr>
              <w:t>3.1.3 Mapa</w:t>
            </w:r>
            <w:r>
              <w:rPr>
                <w:noProof/>
                <w:webHidden/>
              </w:rPr>
              <w:tab/>
            </w:r>
            <w:r>
              <w:rPr>
                <w:noProof/>
                <w:webHidden/>
              </w:rPr>
              <w:fldChar w:fldCharType="begin"/>
            </w:r>
            <w:r>
              <w:rPr>
                <w:noProof/>
                <w:webHidden/>
              </w:rPr>
              <w:instrText xml:space="preserve"> PAGEREF _Toc63170258 \h </w:instrText>
            </w:r>
            <w:r>
              <w:rPr>
                <w:noProof/>
                <w:webHidden/>
              </w:rPr>
            </w:r>
            <w:r>
              <w:rPr>
                <w:noProof/>
                <w:webHidden/>
              </w:rPr>
              <w:fldChar w:fldCharType="separate"/>
            </w:r>
            <w:r w:rsidR="00A51089">
              <w:rPr>
                <w:noProof/>
                <w:webHidden/>
              </w:rPr>
              <w:t>9</w:t>
            </w:r>
            <w:r>
              <w:rPr>
                <w:noProof/>
                <w:webHidden/>
              </w:rPr>
              <w:fldChar w:fldCharType="end"/>
            </w:r>
          </w:hyperlink>
        </w:p>
        <w:p w14:paraId="22B0E12E" w14:textId="50A20C59"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59" w:history="1">
            <w:r w:rsidRPr="00E65186">
              <w:rPr>
                <w:rStyle w:val="Hypertextovprepojenie"/>
                <w:rFonts w:ascii="Times New Roman" w:hAnsi="Times New Roman" w:cs="Times New Roman"/>
                <w:noProof/>
              </w:rPr>
              <w:t>3.1.4 Tabuľka hodnôt</w:t>
            </w:r>
            <w:r>
              <w:rPr>
                <w:noProof/>
                <w:webHidden/>
              </w:rPr>
              <w:tab/>
            </w:r>
            <w:r>
              <w:rPr>
                <w:noProof/>
                <w:webHidden/>
              </w:rPr>
              <w:fldChar w:fldCharType="begin"/>
            </w:r>
            <w:r>
              <w:rPr>
                <w:noProof/>
                <w:webHidden/>
              </w:rPr>
              <w:instrText xml:space="preserve"> PAGEREF _Toc63170259 \h </w:instrText>
            </w:r>
            <w:r>
              <w:rPr>
                <w:noProof/>
                <w:webHidden/>
              </w:rPr>
            </w:r>
            <w:r>
              <w:rPr>
                <w:noProof/>
                <w:webHidden/>
              </w:rPr>
              <w:fldChar w:fldCharType="separate"/>
            </w:r>
            <w:r w:rsidR="00A51089">
              <w:rPr>
                <w:noProof/>
                <w:webHidden/>
              </w:rPr>
              <w:t>10</w:t>
            </w:r>
            <w:r>
              <w:rPr>
                <w:noProof/>
                <w:webHidden/>
              </w:rPr>
              <w:fldChar w:fldCharType="end"/>
            </w:r>
          </w:hyperlink>
        </w:p>
        <w:p w14:paraId="76BB763A" w14:textId="3BEE0FBF"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60" w:history="1">
            <w:r w:rsidRPr="00E65186">
              <w:rPr>
                <w:rStyle w:val="Hypertextovprepojenie"/>
                <w:rFonts w:ascii="Times New Roman" w:hAnsi="Times New Roman" w:cs="Times New Roman"/>
                <w:noProof/>
              </w:rPr>
              <w:t>3.1.5 Vietor</w:t>
            </w:r>
            <w:r>
              <w:rPr>
                <w:noProof/>
                <w:webHidden/>
              </w:rPr>
              <w:tab/>
            </w:r>
            <w:r>
              <w:rPr>
                <w:noProof/>
                <w:webHidden/>
              </w:rPr>
              <w:fldChar w:fldCharType="begin"/>
            </w:r>
            <w:r>
              <w:rPr>
                <w:noProof/>
                <w:webHidden/>
              </w:rPr>
              <w:instrText xml:space="preserve"> PAGEREF _Toc63170260 \h </w:instrText>
            </w:r>
            <w:r>
              <w:rPr>
                <w:noProof/>
                <w:webHidden/>
              </w:rPr>
            </w:r>
            <w:r>
              <w:rPr>
                <w:noProof/>
                <w:webHidden/>
              </w:rPr>
              <w:fldChar w:fldCharType="separate"/>
            </w:r>
            <w:r w:rsidR="00A51089">
              <w:rPr>
                <w:noProof/>
                <w:webHidden/>
              </w:rPr>
              <w:t>10</w:t>
            </w:r>
            <w:r>
              <w:rPr>
                <w:noProof/>
                <w:webHidden/>
              </w:rPr>
              <w:fldChar w:fldCharType="end"/>
            </w:r>
          </w:hyperlink>
        </w:p>
        <w:p w14:paraId="10B38B14" w14:textId="1D75E8A5"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61" w:history="1">
            <w:r w:rsidRPr="00E65186">
              <w:rPr>
                <w:rStyle w:val="Hypertextovprepojenie"/>
                <w:rFonts w:ascii="Times New Roman" w:hAnsi="Times New Roman" w:cs="Times New Roman"/>
                <w:noProof/>
              </w:rPr>
              <w:t>3.2 Ostatné požiadavky</w:t>
            </w:r>
            <w:r>
              <w:rPr>
                <w:noProof/>
                <w:webHidden/>
              </w:rPr>
              <w:tab/>
            </w:r>
            <w:r>
              <w:rPr>
                <w:noProof/>
                <w:webHidden/>
              </w:rPr>
              <w:fldChar w:fldCharType="begin"/>
            </w:r>
            <w:r>
              <w:rPr>
                <w:noProof/>
                <w:webHidden/>
              </w:rPr>
              <w:instrText xml:space="preserve"> PAGEREF _Toc63170261 \h </w:instrText>
            </w:r>
            <w:r>
              <w:rPr>
                <w:noProof/>
                <w:webHidden/>
              </w:rPr>
            </w:r>
            <w:r>
              <w:rPr>
                <w:noProof/>
                <w:webHidden/>
              </w:rPr>
              <w:fldChar w:fldCharType="separate"/>
            </w:r>
            <w:r w:rsidR="00A51089">
              <w:rPr>
                <w:noProof/>
                <w:webHidden/>
              </w:rPr>
              <w:t>10</w:t>
            </w:r>
            <w:r>
              <w:rPr>
                <w:noProof/>
                <w:webHidden/>
              </w:rPr>
              <w:fldChar w:fldCharType="end"/>
            </w:r>
          </w:hyperlink>
        </w:p>
        <w:p w14:paraId="52EB496B" w14:textId="504DA709"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62" w:history="1">
            <w:r w:rsidRPr="00E65186">
              <w:rPr>
                <w:rStyle w:val="Hypertextovprepojenie"/>
                <w:rFonts w:ascii="Times New Roman" w:hAnsi="Times New Roman" w:cs="Times New Roman"/>
                <w:noProof/>
              </w:rPr>
              <w:t>3.2.1 Dostupnosť</w:t>
            </w:r>
            <w:r>
              <w:rPr>
                <w:noProof/>
                <w:webHidden/>
              </w:rPr>
              <w:tab/>
            </w:r>
            <w:r>
              <w:rPr>
                <w:noProof/>
                <w:webHidden/>
              </w:rPr>
              <w:fldChar w:fldCharType="begin"/>
            </w:r>
            <w:r>
              <w:rPr>
                <w:noProof/>
                <w:webHidden/>
              </w:rPr>
              <w:instrText xml:space="preserve"> PAGEREF _Toc63170262 \h </w:instrText>
            </w:r>
            <w:r>
              <w:rPr>
                <w:noProof/>
                <w:webHidden/>
              </w:rPr>
            </w:r>
            <w:r>
              <w:rPr>
                <w:noProof/>
                <w:webHidden/>
              </w:rPr>
              <w:fldChar w:fldCharType="separate"/>
            </w:r>
            <w:r w:rsidR="00A51089">
              <w:rPr>
                <w:noProof/>
                <w:webHidden/>
              </w:rPr>
              <w:t>11</w:t>
            </w:r>
            <w:r>
              <w:rPr>
                <w:noProof/>
                <w:webHidden/>
              </w:rPr>
              <w:fldChar w:fldCharType="end"/>
            </w:r>
          </w:hyperlink>
        </w:p>
        <w:p w14:paraId="276C6ED5" w14:textId="07369104"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63" w:history="1">
            <w:r w:rsidRPr="00E65186">
              <w:rPr>
                <w:rStyle w:val="Hypertextovprepojenie"/>
                <w:rFonts w:ascii="Times New Roman" w:hAnsi="Times New Roman" w:cs="Times New Roman"/>
                <w:b/>
                <w:bCs/>
                <w:noProof/>
              </w:rPr>
              <w:t>4. Implementácia</w:t>
            </w:r>
            <w:r>
              <w:rPr>
                <w:noProof/>
                <w:webHidden/>
              </w:rPr>
              <w:tab/>
            </w:r>
            <w:r>
              <w:rPr>
                <w:noProof/>
                <w:webHidden/>
              </w:rPr>
              <w:fldChar w:fldCharType="begin"/>
            </w:r>
            <w:r>
              <w:rPr>
                <w:noProof/>
                <w:webHidden/>
              </w:rPr>
              <w:instrText xml:space="preserve"> PAGEREF _Toc63170263 \h </w:instrText>
            </w:r>
            <w:r>
              <w:rPr>
                <w:noProof/>
                <w:webHidden/>
              </w:rPr>
            </w:r>
            <w:r>
              <w:rPr>
                <w:noProof/>
                <w:webHidden/>
              </w:rPr>
              <w:fldChar w:fldCharType="separate"/>
            </w:r>
            <w:r w:rsidR="00A51089">
              <w:rPr>
                <w:noProof/>
                <w:webHidden/>
              </w:rPr>
              <w:t>11</w:t>
            </w:r>
            <w:r>
              <w:rPr>
                <w:noProof/>
                <w:webHidden/>
              </w:rPr>
              <w:fldChar w:fldCharType="end"/>
            </w:r>
          </w:hyperlink>
        </w:p>
        <w:p w14:paraId="05E49682" w14:textId="0C489915"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64" w:history="1">
            <w:r w:rsidRPr="00E65186">
              <w:rPr>
                <w:rStyle w:val="Hypertextovprepojenie"/>
                <w:rFonts w:ascii="Times New Roman" w:hAnsi="Times New Roman" w:cs="Times New Roman"/>
                <w:b/>
                <w:bCs/>
                <w:noProof/>
              </w:rPr>
              <w:t>5. Návrh</w:t>
            </w:r>
            <w:r>
              <w:rPr>
                <w:noProof/>
                <w:webHidden/>
              </w:rPr>
              <w:tab/>
            </w:r>
            <w:r>
              <w:rPr>
                <w:noProof/>
                <w:webHidden/>
              </w:rPr>
              <w:fldChar w:fldCharType="begin"/>
            </w:r>
            <w:r>
              <w:rPr>
                <w:noProof/>
                <w:webHidden/>
              </w:rPr>
              <w:instrText xml:space="preserve"> PAGEREF _Toc63170264 \h </w:instrText>
            </w:r>
            <w:r>
              <w:rPr>
                <w:noProof/>
                <w:webHidden/>
              </w:rPr>
            </w:r>
            <w:r>
              <w:rPr>
                <w:noProof/>
                <w:webHidden/>
              </w:rPr>
              <w:fldChar w:fldCharType="separate"/>
            </w:r>
            <w:r w:rsidR="00A51089">
              <w:rPr>
                <w:noProof/>
                <w:webHidden/>
              </w:rPr>
              <w:t>11</w:t>
            </w:r>
            <w:r>
              <w:rPr>
                <w:noProof/>
                <w:webHidden/>
              </w:rPr>
              <w:fldChar w:fldCharType="end"/>
            </w:r>
          </w:hyperlink>
        </w:p>
        <w:p w14:paraId="2D6EA463" w14:textId="2F0952F7"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65" w:history="1">
            <w:r w:rsidRPr="00E65186">
              <w:rPr>
                <w:rStyle w:val="Hypertextovprepojenie"/>
                <w:rFonts w:ascii="Times New Roman" w:hAnsi="Times New Roman" w:cs="Times New Roman"/>
                <w:noProof/>
              </w:rPr>
              <w:t>5.1 Špecifikácia vonkajších interfejsov</w:t>
            </w:r>
            <w:r>
              <w:rPr>
                <w:noProof/>
                <w:webHidden/>
              </w:rPr>
              <w:tab/>
            </w:r>
            <w:r>
              <w:rPr>
                <w:noProof/>
                <w:webHidden/>
              </w:rPr>
              <w:fldChar w:fldCharType="begin"/>
            </w:r>
            <w:r>
              <w:rPr>
                <w:noProof/>
                <w:webHidden/>
              </w:rPr>
              <w:instrText xml:space="preserve"> PAGEREF _Toc63170265 \h </w:instrText>
            </w:r>
            <w:r>
              <w:rPr>
                <w:noProof/>
                <w:webHidden/>
              </w:rPr>
            </w:r>
            <w:r>
              <w:rPr>
                <w:noProof/>
                <w:webHidden/>
              </w:rPr>
              <w:fldChar w:fldCharType="separate"/>
            </w:r>
            <w:r w:rsidR="00A51089">
              <w:rPr>
                <w:noProof/>
                <w:webHidden/>
              </w:rPr>
              <w:t>11</w:t>
            </w:r>
            <w:r>
              <w:rPr>
                <w:noProof/>
                <w:webHidden/>
              </w:rPr>
              <w:fldChar w:fldCharType="end"/>
            </w:r>
          </w:hyperlink>
        </w:p>
        <w:p w14:paraId="08A5356C" w14:textId="5E5FBAF0"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66" w:history="1">
            <w:r w:rsidRPr="00E65186">
              <w:rPr>
                <w:rStyle w:val="Hypertextovprepojenie"/>
                <w:rFonts w:ascii="Times New Roman" w:hAnsi="Times New Roman" w:cs="Times New Roman"/>
                <w:noProof/>
              </w:rPr>
              <w:t>5.2 Konfigurácia aplikácie</w:t>
            </w:r>
            <w:r>
              <w:rPr>
                <w:noProof/>
                <w:webHidden/>
              </w:rPr>
              <w:tab/>
            </w:r>
            <w:r>
              <w:rPr>
                <w:noProof/>
                <w:webHidden/>
              </w:rPr>
              <w:fldChar w:fldCharType="begin"/>
            </w:r>
            <w:r>
              <w:rPr>
                <w:noProof/>
                <w:webHidden/>
              </w:rPr>
              <w:instrText xml:space="preserve"> PAGEREF _Toc63170266 \h </w:instrText>
            </w:r>
            <w:r>
              <w:rPr>
                <w:noProof/>
                <w:webHidden/>
              </w:rPr>
            </w:r>
            <w:r>
              <w:rPr>
                <w:noProof/>
                <w:webHidden/>
              </w:rPr>
              <w:fldChar w:fldCharType="separate"/>
            </w:r>
            <w:r w:rsidR="00A51089">
              <w:rPr>
                <w:noProof/>
                <w:webHidden/>
              </w:rPr>
              <w:t>11</w:t>
            </w:r>
            <w:r>
              <w:rPr>
                <w:noProof/>
                <w:webHidden/>
              </w:rPr>
              <w:fldChar w:fldCharType="end"/>
            </w:r>
          </w:hyperlink>
        </w:p>
        <w:p w14:paraId="44FF2057" w14:textId="47D1C3A0"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67" w:history="1">
            <w:r w:rsidRPr="00E65186">
              <w:rPr>
                <w:rStyle w:val="Hypertextovprepojenie"/>
                <w:rFonts w:ascii="Times New Roman" w:hAnsi="Times New Roman" w:cs="Times New Roman"/>
                <w:noProof/>
              </w:rPr>
              <w:t>5.3 Použité technológie</w:t>
            </w:r>
            <w:r>
              <w:rPr>
                <w:noProof/>
                <w:webHidden/>
              </w:rPr>
              <w:tab/>
            </w:r>
            <w:r>
              <w:rPr>
                <w:noProof/>
                <w:webHidden/>
              </w:rPr>
              <w:fldChar w:fldCharType="begin"/>
            </w:r>
            <w:r>
              <w:rPr>
                <w:noProof/>
                <w:webHidden/>
              </w:rPr>
              <w:instrText xml:space="preserve"> PAGEREF _Toc63170267 \h </w:instrText>
            </w:r>
            <w:r>
              <w:rPr>
                <w:noProof/>
                <w:webHidden/>
              </w:rPr>
            </w:r>
            <w:r>
              <w:rPr>
                <w:noProof/>
                <w:webHidden/>
              </w:rPr>
              <w:fldChar w:fldCharType="separate"/>
            </w:r>
            <w:r w:rsidR="00A51089">
              <w:rPr>
                <w:noProof/>
                <w:webHidden/>
              </w:rPr>
              <w:t>11</w:t>
            </w:r>
            <w:r>
              <w:rPr>
                <w:noProof/>
                <w:webHidden/>
              </w:rPr>
              <w:fldChar w:fldCharType="end"/>
            </w:r>
          </w:hyperlink>
        </w:p>
        <w:p w14:paraId="0A88749D" w14:textId="2EBB3E51"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68" w:history="1">
            <w:r w:rsidRPr="00E65186">
              <w:rPr>
                <w:rStyle w:val="Hypertextovprepojenie"/>
                <w:rFonts w:ascii="Times New Roman" w:hAnsi="Times New Roman" w:cs="Times New Roman"/>
                <w:noProof/>
              </w:rPr>
              <w:t>5.2 Používateľské rozhranie</w:t>
            </w:r>
            <w:r>
              <w:rPr>
                <w:noProof/>
                <w:webHidden/>
              </w:rPr>
              <w:tab/>
            </w:r>
            <w:r>
              <w:rPr>
                <w:noProof/>
                <w:webHidden/>
              </w:rPr>
              <w:fldChar w:fldCharType="begin"/>
            </w:r>
            <w:r>
              <w:rPr>
                <w:noProof/>
                <w:webHidden/>
              </w:rPr>
              <w:instrText xml:space="preserve"> PAGEREF _Toc63170268 \h </w:instrText>
            </w:r>
            <w:r>
              <w:rPr>
                <w:noProof/>
                <w:webHidden/>
              </w:rPr>
            </w:r>
            <w:r>
              <w:rPr>
                <w:noProof/>
                <w:webHidden/>
              </w:rPr>
              <w:fldChar w:fldCharType="separate"/>
            </w:r>
            <w:r w:rsidR="00A51089">
              <w:rPr>
                <w:noProof/>
                <w:webHidden/>
              </w:rPr>
              <w:t>16</w:t>
            </w:r>
            <w:r>
              <w:rPr>
                <w:noProof/>
                <w:webHidden/>
              </w:rPr>
              <w:fldChar w:fldCharType="end"/>
            </w:r>
          </w:hyperlink>
        </w:p>
        <w:p w14:paraId="2FEE57B2" w14:textId="539D51C3"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69" w:history="1">
            <w:r w:rsidRPr="00E65186">
              <w:rPr>
                <w:rStyle w:val="Hypertextovprepojenie"/>
                <w:rFonts w:ascii="Times New Roman" w:hAnsi="Times New Roman" w:cs="Times New Roman"/>
                <w:noProof/>
              </w:rPr>
              <w:t>5.3 Komponent diagram</w:t>
            </w:r>
            <w:r>
              <w:rPr>
                <w:noProof/>
                <w:webHidden/>
              </w:rPr>
              <w:tab/>
            </w:r>
            <w:r>
              <w:rPr>
                <w:noProof/>
                <w:webHidden/>
              </w:rPr>
              <w:fldChar w:fldCharType="begin"/>
            </w:r>
            <w:r>
              <w:rPr>
                <w:noProof/>
                <w:webHidden/>
              </w:rPr>
              <w:instrText xml:space="preserve"> PAGEREF _Toc63170269 \h </w:instrText>
            </w:r>
            <w:r>
              <w:rPr>
                <w:noProof/>
                <w:webHidden/>
              </w:rPr>
            </w:r>
            <w:r>
              <w:rPr>
                <w:noProof/>
                <w:webHidden/>
              </w:rPr>
              <w:fldChar w:fldCharType="separate"/>
            </w:r>
            <w:r w:rsidR="00A51089">
              <w:rPr>
                <w:noProof/>
                <w:webHidden/>
              </w:rPr>
              <w:t>18</w:t>
            </w:r>
            <w:r>
              <w:rPr>
                <w:noProof/>
                <w:webHidden/>
              </w:rPr>
              <w:fldChar w:fldCharType="end"/>
            </w:r>
          </w:hyperlink>
        </w:p>
        <w:p w14:paraId="65A70507" w14:textId="716A5385"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70" w:history="1">
            <w:r w:rsidRPr="00E65186">
              <w:rPr>
                <w:rStyle w:val="Hypertextovprepojenie"/>
                <w:rFonts w:ascii="Times New Roman" w:hAnsi="Times New Roman" w:cs="Times New Roman"/>
                <w:noProof/>
              </w:rPr>
              <w:t>5.3.1 Popis komponentov</w:t>
            </w:r>
            <w:r>
              <w:rPr>
                <w:noProof/>
                <w:webHidden/>
              </w:rPr>
              <w:tab/>
            </w:r>
            <w:r>
              <w:rPr>
                <w:noProof/>
                <w:webHidden/>
              </w:rPr>
              <w:fldChar w:fldCharType="begin"/>
            </w:r>
            <w:r>
              <w:rPr>
                <w:noProof/>
                <w:webHidden/>
              </w:rPr>
              <w:instrText xml:space="preserve"> PAGEREF _Toc63170270 \h </w:instrText>
            </w:r>
            <w:r>
              <w:rPr>
                <w:noProof/>
                <w:webHidden/>
              </w:rPr>
            </w:r>
            <w:r>
              <w:rPr>
                <w:noProof/>
                <w:webHidden/>
              </w:rPr>
              <w:fldChar w:fldCharType="separate"/>
            </w:r>
            <w:r w:rsidR="00A51089">
              <w:rPr>
                <w:noProof/>
                <w:webHidden/>
              </w:rPr>
              <w:t>18</w:t>
            </w:r>
            <w:r>
              <w:rPr>
                <w:noProof/>
                <w:webHidden/>
              </w:rPr>
              <w:fldChar w:fldCharType="end"/>
            </w:r>
          </w:hyperlink>
        </w:p>
        <w:p w14:paraId="5378D4AE" w14:textId="503377D3"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71" w:history="1">
            <w:r w:rsidRPr="00E65186">
              <w:rPr>
                <w:rStyle w:val="Hypertextovprepojenie"/>
                <w:rFonts w:ascii="Times New Roman" w:hAnsi="Times New Roman" w:cs="Times New Roman"/>
                <w:noProof/>
              </w:rPr>
              <w:t>5.3.1.1 Frontend</w:t>
            </w:r>
            <w:r>
              <w:rPr>
                <w:noProof/>
                <w:webHidden/>
              </w:rPr>
              <w:tab/>
            </w:r>
            <w:r>
              <w:rPr>
                <w:noProof/>
                <w:webHidden/>
              </w:rPr>
              <w:fldChar w:fldCharType="begin"/>
            </w:r>
            <w:r>
              <w:rPr>
                <w:noProof/>
                <w:webHidden/>
              </w:rPr>
              <w:instrText xml:space="preserve"> PAGEREF _Toc63170271 \h </w:instrText>
            </w:r>
            <w:r>
              <w:rPr>
                <w:noProof/>
                <w:webHidden/>
              </w:rPr>
            </w:r>
            <w:r>
              <w:rPr>
                <w:noProof/>
                <w:webHidden/>
              </w:rPr>
              <w:fldChar w:fldCharType="separate"/>
            </w:r>
            <w:r w:rsidR="00A51089">
              <w:rPr>
                <w:noProof/>
                <w:webHidden/>
              </w:rPr>
              <w:t>18</w:t>
            </w:r>
            <w:r>
              <w:rPr>
                <w:noProof/>
                <w:webHidden/>
              </w:rPr>
              <w:fldChar w:fldCharType="end"/>
            </w:r>
          </w:hyperlink>
        </w:p>
        <w:p w14:paraId="5D83E9B5" w14:textId="54CAD567"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72" w:history="1">
            <w:r w:rsidRPr="00E65186">
              <w:rPr>
                <w:rStyle w:val="Hypertextovprepojenie"/>
                <w:rFonts w:ascii="Times New Roman" w:hAnsi="Times New Roman" w:cs="Times New Roman"/>
                <w:noProof/>
              </w:rPr>
              <w:t>5.3.1.1.1 HomeView</w:t>
            </w:r>
            <w:r>
              <w:rPr>
                <w:noProof/>
                <w:webHidden/>
              </w:rPr>
              <w:tab/>
            </w:r>
            <w:r>
              <w:rPr>
                <w:noProof/>
                <w:webHidden/>
              </w:rPr>
              <w:fldChar w:fldCharType="begin"/>
            </w:r>
            <w:r>
              <w:rPr>
                <w:noProof/>
                <w:webHidden/>
              </w:rPr>
              <w:instrText xml:space="preserve"> PAGEREF _Toc63170272 \h </w:instrText>
            </w:r>
            <w:r>
              <w:rPr>
                <w:noProof/>
                <w:webHidden/>
              </w:rPr>
            </w:r>
            <w:r>
              <w:rPr>
                <w:noProof/>
                <w:webHidden/>
              </w:rPr>
              <w:fldChar w:fldCharType="separate"/>
            </w:r>
            <w:r w:rsidR="00A51089">
              <w:rPr>
                <w:noProof/>
                <w:webHidden/>
              </w:rPr>
              <w:t>18</w:t>
            </w:r>
            <w:r>
              <w:rPr>
                <w:noProof/>
                <w:webHidden/>
              </w:rPr>
              <w:fldChar w:fldCharType="end"/>
            </w:r>
          </w:hyperlink>
        </w:p>
        <w:p w14:paraId="28A99E12" w14:textId="638D64F8"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73" w:history="1">
            <w:r w:rsidRPr="00E65186">
              <w:rPr>
                <w:rStyle w:val="Hypertextovprepojenie"/>
                <w:rFonts w:ascii="Times New Roman" w:hAnsi="Times New Roman" w:cs="Times New Roman"/>
                <w:noProof/>
              </w:rPr>
              <w:t>5.3.1.1.1.1 Mapa</w:t>
            </w:r>
            <w:r>
              <w:rPr>
                <w:noProof/>
                <w:webHidden/>
              </w:rPr>
              <w:tab/>
            </w:r>
            <w:r>
              <w:rPr>
                <w:noProof/>
                <w:webHidden/>
              </w:rPr>
              <w:fldChar w:fldCharType="begin"/>
            </w:r>
            <w:r>
              <w:rPr>
                <w:noProof/>
                <w:webHidden/>
              </w:rPr>
              <w:instrText xml:space="preserve"> PAGEREF _Toc63170273 \h </w:instrText>
            </w:r>
            <w:r>
              <w:rPr>
                <w:noProof/>
                <w:webHidden/>
              </w:rPr>
            </w:r>
            <w:r>
              <w:rPr>
                <w:noProof/>
                <w:webHidden/>
              </w:rPr>
              <w:fldChar w:fldCharType="separate"/>
            </w:r>
            <w:r w:rsidR="00A51089">
              <w:rPr>
                <w:noProof/>
                <w:webHidden/>
              </w:rPr>
              <w:t>18</w:t>
            </w:r>
            <w:r>
              <w:rPr>
                <w:noProof/>
                <w:webHidden/>
              </w:rPr>
              <w:fldChar w:fldCharType="end"/>
            </w:r>
          </w:hyperlink>
        </w:p>
        <w:p w14:paraId="0E21DFCD" w14:textId="11F2DA02"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74" w:history="1">
            <w:r w:rsidRPr="00E65186">
              <w:rPr>
                <w:rStyle w:val="Hypertextovprepojenie"/>
                <w:rFonts w:ascii="Times New Roman" w:hAnsi="Times New Roman" w:cs="Times New Roman"/>
                <w:noProof/>
              </w:rPr>
              <w:t>5.3.1.1.1.2 Graf</w:t>
            </w:r>
            <w:r>
              <w:rPr>
                <w:noProof/>
                <w:webHidden/>
              </w:rPr>
              <w:tab/>
            </w:r>
            <w:r>
              <w:rPr>
                <w:noProof/>
                <w:webHidden/>
              </w:rPr>
              <w:fldChar w:fldCharType="begin"/>
            </w:r>
            <w:r>
              <w:rPr>
                <w:noProof/>
                <w:webHidden/>
              </w:rPr>
              <w:instrText xml:space="preserve"> PAGEREF _Toc63170274 \h </w:instrText>
            </w:r>
            <w:r>
              <w:rPr>
                <w:noProof/>
                <w:webHidden/>
              </w:rPr>
            </w:r>
            <w:r>
              <w:rPr>
                <w:noProof/>
                <w:webHidden/>
              </w:rPr>
              <w:fldChar w:fldCharType="separate"/>
            </w:r>
            <w:r w:rsidR="00A51089">
              <w:rPr>
                <w:noProof/>
                <w:webHidden/>
              </w:rPr>
              <w:t>18</w:t>
            </w:r>
            <w:r>
              <w:rPr>
                <w:noProof/>
                <w:webHidden/>
              </w:rPr>
              <w:fldChar w:fldCharType="end"/>
            </w:r>
          </w:hyperlink>
        </w:p>
        <w:p w14:paraId="449364FC" w14:textId="65EE20BE"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75" w:history="1">
            <w:r w:rsidRPr="00E65186">
              <w:rPr>
                <w:rStyle w:val="Hypertextovprepojenie"/>
                <w:rFonts w:ascii="Times New Roman" w:hAnsi="Times New Roman" w:cs="Times New Roman"/>
                <w:noProof/>
              </w:rPr>
              <w:t>5.3.1.1.1.3 Tabuľka predpovede</w:t>
            </w:r>
            <w:r>
              <w:rPr>
                <w:noProof/>
                <w:webHidden/>
              </w:rPr>
              <w:tab/>
            </w:r>
            <w:r>
              <w:rPr>
                <w:noProof/>
                <w:webHidden/>
              </w:rPr>
              <w:fldChar w:fldCharType="begin"/>
            </w:r>
            <w:r>
              <w:rPr>
                <w:noProof/>
                <w:webHidden/>
              </w:rPr>
              <w:instrText xml:space="preserve"> PAGEREF _Toc63170275 \h </w:instrText>
            </w:r>
            <w:r>
              <w:rPr>
                <w:noProof/>
                <w:webHidden/>
              </w:rPr>
            </w:r>
            <w:r>
              <w:rPr>
                <w:noProof/>
                <w:webHidden/>
              </w:rPr>
              <w:fldChar w:fldCharType="separate"/>
            </w:r>
            <w:r w:rsidR="00A51089">
              <w:rPr>
                <w:noProof/>
                <w:webHidden/>
              </w:rPr>
              <w:t>18</w:t>
            </w:r>
            <w:r>
              <w:rPr>
                <w:noProof/>
                <w:webHidden/>
              </w:rPr>
              <w:fldChar w:fldCharType="end"/>
            </w:r>
          </w:hyperlink>
        </w:p>
        <w:p w14:paraId="6595E326" w14:textId="51D6EFBD"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76" w:history="1">
            <w:r w:rsidRPr="00E65186">
              <w:rPr>
                <w:rStyle w:val="Hypertextovprepojenie"/>
                <w:rFonts w:ascii="Times New Roman" w:hAnsi="Times New Roman" w:cs="Times New Roman"/>
                <w:noProof/>
              </w:rPr>
              <w:t>5.3.1.1.1.4 Tabuľka staníc</w:t>
            </w:r>
            <w:r>
              <w:rPr>
                <w:noProof/>
                <w:webHidden/>
              </w:rPr>
              <w:tab/>
            </w:r>
            <w:r>
              <w:rPr>
                <w:noProof/>
                <w:webHidden/>
              </w:rPr>
              <w:fldChar w:fldCharType="begin"/>
            </w:r>
            <w:r>
              <w:rPr>
                <w:noProof/>
                <w:webHidden/>
              </w:rPr>
              <w:instrText xml:space="preserve"> PAGEREF _Toc63170276 \h </w:instrText>
            </w:r>
            <w:r>
              <w:rPr>
                <w:noProof/>
                <w:webHidden/>
              </w:rPr>
            </w:r>
            <w:r>
              <w:rPr>
                <w:noProof/>
                <w:webHidden/>
              </w:rPr>
              <w:fldChar w:fldCharType="separate"/>
            </w:r>
            <w:r w:rsidR="00A51089">
              <w:rPr>
                <w:noProof/>
                <w:webHidden/>
              </w:rPr>
              <w:t>19</w:t>
            </w:r>
            <w:r>
              <w:rPr>
                <w:noProof/>
                <w:webHidden/>
              </w:rPr>
              <w:fldChar w:fldCharType="end"/>
            </w:r>
          </w:hyperlink>
        </w:p>
        <w:p w14:paraId="42380D35" w14:textId="59B741CE"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77" w:history="1">
            <w:r w:rsidRPr="00E65186">
              <w:rPr>
                <w:rStyle w:val="Hypertextovprepojenie"/>
                <w:rFonts w:ascii="Times New Roman" w:hAnsi="Times New Roman" w:cs="Times New Roman"/>
                <w:noProof/>
              </w:rPr>
              <w:t>5.3.1.1.2 VzduchView</w:t>
            </w:r>
            <w:r>
              <w:rPr>
                <w:noProof/>
                <w:webHidden/>
              </w:rPr>
              <w:tab/>
            </w:r>
            <w:r>
              <w:rPr>
                <w:noProof/>
                <w:webHidden/>
              </w:rPr>
              <w:fldChar w:fldCharType="begin"/>
            </w:r>
            <w:r>
              <w:rPr>
                <w:noProof/>
                <w:webHidden/>
              </w:rPr>
              <w:instrText xml:space="preserve"> PAGEREF _Toc63170277 \h </w:instrText>
            </w:r>
            <w:r>
              <w:rPr>
                <w:noProof/>
                <w:webHidden/>
              </w:rPr>
            </w:r>
            <w:r>
              <w:rPr>
                <w:noProof/>
                <w:webHidden/>
              </w:rPr>
              <w:fldChar w:fldCharType="separate"/>
            </w:r>
            <w:r w:rsidR="00A51089">
              <w:rPr>
                <w:noProof/>
                <w:webHidden/>
              </w:rPr>
              <w:t>19</w:t>
            </w:r>
            <w:r>
              <w:rPr>
                <w:noProof/>
                <w:webHidden/>
              </w:rPr>
              <w:fldChar w:fldCharType="end"/>
            </w:r>
          </w:hyperlink>
        </w:p>
        <w:p w14:paraId="7B5F9360" w14:textId="33CA0D6A"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78" w:history="1">
            <w:r w:rsidRPr="00E65186">
              <w:rPr>
                <w:rStyle w:val="Hypertextovprepojenie"/>
                <w:rFonts w:ascii="Times New Roman" w:hAnsi="Times New Roman" w:cs="Times New Roman"/>
                <w:noProof/>
              </w:rPr>
              <w:t>5.3.1.2 Backend</w:t>
            </w:r>
            <w:r>
              <w:rPr>
                <w:noProof/>
                <w:webHidden/>
              </w:rPr>
              <w:tab/>
            </w:r>
            <w:r>
              <w:rPr>
                <w:noProof/>
                <w:webHidden/>
              </w:rPr>
              <w:fldChar w:fldCharType="begin"/>
            </w:r>
            <w:r>
              <w:rPr>
                <w:noProof/>
                <w:webHidden/>
              </w:rPr>
              <w:instrText xml:space="preserve"> PAGEREF _Toc63170278 \h </w:instrText>
            </w:r>
            <w:r>
              <w:rPr>
                <w:noProof/>
                <w:webHidden/>
              </w:rPr>
            </w:r>
            <w:r>
              <w:rPr>
                <w:noProof/>
                <w:webHidden/>
              </w:rPr>
              <w:fldChar w:fldCharType="separate"/>
            </w:r>
            <w:r w:rsidR="00A51089">
              <w:rPr>
                <w:noProof/>
                <w:webHidden/>
              </w:rPr>
              <w:t>19</w:t>
            </w:r>
            <w:r>
              <w:rPr>
                <w:noProof/>
                <w:webHidden/>
              </w:rPr>
              <w:fldChar w:fldCharType="end"/>
            </w:r>
          </w:hyperlink>
        </w:p>
        <w:p w14:paraId="1CA5C403" w14:textId="4064EC5E"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79" w:history="1">
            <w:r w:rsidRPr="00E65186">
              <w:rPr>
                <w:rStyle w:val="Hypertextovprepojenie"/>
                <w:rFonts w:ascii="Times New Roman" w:hAnsi="Times New Roman" w:cs="Times New Roman"/>
                <w:noProof/>
              </w:rPr>
              <w:t>5.3.1.2.1 Chart</w:t>
            </w:r>
            <w:r>
              <w:rPr>
                <w:noProof/>
                <w:webHidden/>
              </w:rPr>
              <w:tab/>
            </w:r>
            <w:r>
              <w:rPr>
                <w:noProof/>
                <w:webHidden/>
              </w:rPr>
              <w:fldChar w:fldCharType="begin"/>
            </w:r>
            <w:r>
              <w:rPr>
                <w:noProof/>
                <w:webHidden/>
              </w:rPr>
              <w:instrText xml:space="preserve"> PAGEREF _Toc63170279 \h </w:instrText>
            </w:r>
            <w:r>
              <w:rPr>
                <w:noProof/>
                <w:webHidden/>
              </w:rPr>
            </w:r>
            <w:r>
              <w:rPr>
                <w:noProof/>
                <w:webHidden/>
              </w:rPr>
              <w:fldChar w:fldCharType="separate"/>
            </w:r>
            <w:r w:rsidR="00A51089">
              <w:rPr>
                <w:noProof/>
                <w:webHidden/>
              </w:rPr>
              <w:t>19</w:t>
            </w:r>
            <w:r>
              <w:rPr>
                <w:noProof/>
                <w:webHidden/>
              </w:rPr>
              <w:fldChar w:fldCharType="end"/>
            </w:r>
          </w:hyperlink>
        </w:p>
        <w:p w14:paraId="1E5D5D91" w14:textId="17ACE912"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80" w:history="1">
            <w:r w:rsidRPr="00E65186">
              <w:rPr>
                <w:rStyle w:val="Hypertextovprepojenie"/>
                <w:rFonts w:ascii="Times New Roman" w:hAnsi="Times New Roman" w:cs="Times New Roman"/>
                <w:noProof/>
              </w:rPr>
              <w:t>5.3.1.2.2 AvgTable</w:t>
            </w:r>
            <w:r>
              <w:rPr>
                <w:noProof/>
                <w:webHidden/>
              </w:rPr>
              <w:tab/>
            </w:r>
            <w:r>
              <w:rPr>
                <w:noProof/>
                <w:webHidden/>
              </w:rPr>
              <w:fldChar w:fldCharType="begin"/>
            </w:r>
            <w:r>
              <w:rPr>
                <w:noProof/>
                <w:webHidden/>
              </w:rPr>
              <w:instrText xml:space="preserve"> PAGEREF _Toc63170280 \h </w:instrText>
            </w:r>
            <w:r>
              <w:rPr>
                <w:noProof/>
                <w:webHidden/>
              </w:rPr>
            </w:r>
            <w:r>
              <w:rPr>
                <w:noProof/>
                <w:webHidden/>
              </w:rPr>
              <w:fldChar w:fldCharType="separate"/>
            </w:r>
            <w:r w:rsidR="00A51089">
              <w:rPr>
                <w:noProof/>
                <w:webHidden/>
              </w:rPr>
              <w:t>19</w:t>
            </w:r>
            <w:r>
              <w:rPr>
                <w:noProof/>
                <w:webHidden/>
              </w:rPr>
              <w:fldChar w:fldCharType="end"/>
            </w:r>
          </w:hyperlink>
        </w:p>
        <w:p w14:paraId="7EDB392C" w14:textId="4EB3E893"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81" w:history="1">
            <w:r w:rsidRPr="00E65186">
              <w:rPr>
                <w:rStyle w:val="Hypertextovprepojenie"/>
                <w:rFonts w:ascii="Times New Roman" w:hAnsi="Times New Roman" w:cs="Times New Roman"/>
                <w:noProof/>
              </w:rPr>
              <w:t>5.3.1.2.3 StationTable</w:t>
            </w:r>
            <w:r>
              <w:rPr>
                <w:noProof/>
                <w:webHidden/>
              </w:rPr>
              <w:tab/>
            </w:r>
            <w:r>
              <w:rPr>
                <w:noProof/>
                <w:webHidden/>
              </w:rPr>
              <w:fldChar w:fldCharType="begin"/>
            </w:r>
            <w:r>
              <w:rPr>
                <w:noProof/>
                <w:webHidden/>
              </w:rPr>
              <w:instrText xml:space="preserve"> PAGEREF _Toc63170281 \h </w:instrText>
            </w:r>
            <w:r>
              <w:rPr>
                <w:noProof/>
                <w:webHidden/>
              </w:rPr>
            </w:r>
            <w:r>
              <w:rPr>
                <w:noProof/>
                <w:webHidden/>
              </w:rPr>
              <w:fldChar w:fldCharType="separate"/>
            </w:r>
            <w:r w:rsidR="00A51089">
              <w:rPr>
                <w:noProof/>
                <w:webHidden/>
              </w:rPr>
              <w:t>19</w:t>
            </w:r>
            <w:r>
              <w:rPr>
                <w:noProof/>
                <w:webHidden/>
              </w:rPr>
              <w:fldChar w:fldCharType="end"/>
            </w:r>
          </w:hyperlink>
        </w:p>
        <w:p w14:paraId="3B2D4159" w14:textId="57F6551C"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82" w:history="1">
            <w:r w:rsidRPr="00E65186">
              <w:rPr>
                <w:rStyle w:val="Hypertextovprepojenie"/>
                <w:rFonts w:ascii="Times New Roman" w:hAnsi="Times New Roman" w:cs="Times New Roman"/>
                <w:noProof/>
              </w:rPr>
              <w:t>5.3.1.2.4 Station</w:t>
            </w:r>
            <w:r>
              <w:rPr>
                <w:noProof/>
                <w:webHidden/>
              </w:rPr>
              <w:tab/>
            </w:r>
            <w:r>
              <w:rPr>
                <w:noProof/>
                <w:webHidden/>
              </w:rPr>
              <w:fldChar w:fldCharType="begin"/>
            </w:r>
            <w:r>
              <w:rPr>
                <w:noProof/>
                <w:webHidden/>
              </w:rPr>
              <w:instrText xml:space="preserve"> PAGEREF _Toc63170282 \h </w:instrText>
            </w:r>
            <w:r>
              <w:rPr>
                <w:noProof/>
                <w:webHidden/>
              </w:rPr>
            </w:r>
            <w:r>
              <w:rPr>
                <w:noProof/>
                <w:webHidden/>
              </w:rPr>
              <w:fldChar w:fldCharType="separate"/>
            </w:r>
            <w:r w:rsidR="00A51089">
              <w:rPr>
                <w:noProof/>
                <w:webHidden/>
              </w:rPr>
              <w:t>19</w:t>
            </w:r>
            <w:r>
              <w:rPr>
                <w:noProof/>
                <w:webHidden/>
              </w:rPr>
              <w:fldChar w:fldCharType="end"/>
            </w:r>
          </w:hyperlink>
        </w:p>
        <w:p w14:paraId="5230D09E" w14:textId="533E3A96"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83" w:history="1">
            <w:r w:rsidRPr="00E65186">
              <w:rPr>
                <w:rStyle w:val="Hypertextovprepojenie"/>
                <w:rFonts w:ascii="Times New Roman" w:hAnsi="Times New Roman" w:cs="Times New Roman"/>
                <w:noProof/>
              </w:rPr>
              <w:t>5.3.1.2.5 Pollutant</w:t>
            </w:r>
            <w:r>
              <w:rPr>
                <w:noProof/>
                <w:webHidden/>
              </w:rPr>
              <w:tab/>
            </w:r>
            <w:r>
              <w:rPr>
                <w:noProof/>
                <w:webHidden/>
              </w:rPr>
              <w:fldChar w:fldCharType="begin"/>
            </w:r>
            <w:r>
              <w:rPr>
                <w:noProof/>
                <w:webHidden/>
              </w:rPr>
              <w:instrText xml:space="preserve"> PAGEREF _Toc63170283 \h </w:instrText>
            </w:r>
            <w:r>
              <w:rPr>
                <w:noProof/>
                <w:webHidden/>
              </w:rPr>
            </w:r>
            <w:r>
              <w:rPr>
                <w:noProof/>
                <w:webHidden/>
              </w:rPr>
              <w:fldChar w:fldCharType="separate"/>
            </w:r>
            <w:r w:rsidR="00A51089">
              <w:rPr>
                <w:noProof/>
                <w:webHidden/>
              </w:rPr>
              <w:t>20</w:t>
            </w:r>
            <w:r>
              <w:rPr>
                <w:noProof/>
                <w:webHidden/>
              </w:rPr>
              <w:fldChar w:fldCharType="end"/>
            </w:r>
          </w:hyperlink>
        </w:p>
        <w:p w14:paraId="35C01CB5" w14:textId="46C16BD0"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84" w:history="1">
            <w:r w:rsidRPr="00E65186">
              <w:rPr>
                <w:rStyle w:val="Hypertextovprepojenie"/>
                <w:rFonts w:ascii="Times New Roman" w:hAnsi="Times New Roman" w:cs="Times New Roman"/>
                <w:noProof/>
              </w:rPr>
              <w:t>5.3.1.2.6 Wind</w:t>
            </w:r>
            <w:r>
              <w:rPr>
                <w:noProof/>
                <w:webHidden/>
              </w:rPr>
              <w:tab/>
            </w:r>
            <w:r>
              <w:rPr>
                <w:noProof/>
                <w:webHidden/>
              </w:rPr>
              <w:fldChar w:fldCharType="begin"/>
            </w:r>
            <w:r>
              <w:rPr>
                <w:noProof/>
                <w:webHidden/>
              </w:rPr>
              <w:instrText xml:space="preserve"> PAGEREF _Toc63170284 \h </w:instrText>
            </w:r>
            <w:r>
              <w:rPr>
                <w:noProof/>
                <w:webHidden/>
              </w:rPr>
            </w:r>
            <w:r>
              <w:rPr>
                <w:noProof/>
                <w:webHidden/>
              </w:rPr>
              <w:fldChar w:fldCharType="separate"/>
            </w:r>
            <w:r w:rsidR="00A51089">
              <w:rPr>
                <w:noProof/>
                <w:webHidden/>
              </w:rPr>
              <w:t>20</w:t>
            </w:r>
            <w:r>
              <w:rPr>
                <w:noProof/>
                <w:webHidden/>
              </w:rPr>
              <w:fldChar w:fldCharType="end"/>
            </w:r>
          </w:hyperlink>
        </w:p>
        <w:p w14:paraId="261A2765" w14:textId="2FC5AB56"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85" w:history="1">
            <w:r w:rsidRPr="00E65186">
              <w:rPr>
                <w:rStyle w:val="Hypertextovprepojenie"/>
                <w:rFonts w:ascii="Times New Roman" w:hAnsi="Times New Roman" w:cs="Times New Roman"/>
                <w:b/>
                <w:bCs/>
                <w:noProof/>
              </w:rPr>
              <w:t>6.</w:t>
            </w:r>
            <w:r w:rsidRPr="00E65186">
              <w:rPr>
                <w:rStyle w:val="Hypertextovprepojenie"/>
                <w:rFonts w:ascii="Times New Roman" w:hAnsi="Times New Roman" w:cs="Times New Roman"/>
                <w:noProof/>
              </w:rPr>
              <w:t xml:space="preserve"> </w:t>
            </w:r>
            <w:r w:rsidRPr="00E65186">
              <w:rPr>
                <w:rStyle w:val="Hypertextovprepojenie"/>
                <w:rFonts w:ascii="Times New Roman" w:hAnsi="Times New Roman" w:cs="Times New Roman"/>
                <w:b/>
                <w:bCs/>
                <w:noProof/>
              </w:rPr>
              <w:t>Testovacie scenáre</w:t>
            </w:r>
            <w:r>
              <w:rPr>
                <w:noProof/>
                <w:webHidden/>
              </w:rPr>
              <w:tab/>
            </w:r>
            <w:r>
              <w:rPr>
                <w:noProof/>
                <w:webHidden/>
              </w:rPr>
              <w:fldChar w:fldCharType="begin"/>
            </w:r>
            <w:r>
              <w:rPr>
                <w:noProof/>
                <w:webHidden/>
              </w:rPr>
              <w:instrText xml:space="preserve"> PAGEREF _Toc63170285 \h </w:instrText>
            </w:r>
            <w:r>
              <w:rPr>
                <w:noProof/>
                <w:webHidden/>
              </w:rPr>
            </w:r>
            <w:r>
              <w:rPr>
                <w:noProof/>
                <w:webHidden/>
              </w:rPr>
              <w:fldChar w:fldCharType="separate"/>
            </w:r>
            <w:r w:rsidR="00A51089">
              <w:rPr>
                <w:noProof/>
                <w:webHidden/>
              </w:rPr>
              <w:t>20</w:t>
            </w:r>
            <w:r>
              <w:rPr>
                <w:noProof/>
                <w:webHidden/>
              </w:rPr>
              <w:fldChar w:fldCharType="end"/>
            </w:r>
          </w:hyperlink>
        </w:p>
        <w:p w14:paraId="546606C9" w14:textId="48D646BC"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86" w:history="1">
            <w:r w:rsidRPr="00E65186">
              <w:rPr>
                <w:rStyle w:val="Hypertextovprepojenie"/>
                <w:rFonts w:ascii="Times New Roman" w:hAnsi="Times New Roman" w:cs="Times New Roman"/>
                <w:noProof/>
              </w:rPr>
              <w:t>6.1 Úvod</w:t>
            </w:r>
            <w:r>
              <w:rPr>
                <w:noProof/>
                <w:webHidden/>
              </w:rPr>
              <w:tab/>
            </w:r>
            <w:r>
              <w:rPr>
                <w:noProof/>
                <w:webHidden/>
              </w:rPr>
              <w:fldChar w:fldCharType="begin"/>
            </w:r>
            <w:r>
              <w:rPr>
                <w:noProof/>
                <w:webHidden/>
              </w:rPr>
              <w:instrText xml:space="preserve"> PAGEREF _Toc63170286 \h </w:instrText>
            </w:r>
            <w:r>
              <w:rPr>
                <w:noProof/>
                <w:webHidden/>
              </w:rPr>
            </w:r>
            <w:r>
              <w:rPr>
                <w:noProof/>
                <w:webHidden/>
              </w:rPr>
              <w:fldChar w:fldCharType="separate"/>
            </w:r>
            <w:r w:rsidR="00A51089">
              <w:rPr>
                <w:noProof/>
                <w:webHidden/>
              </w:rPr>
              <w:t>20</w:t>
            </w:r>
            <w:r>
              <w:rPr>
                <w:noProof/>
                <w:webHidden/>
              </w:rPr>
              <w:fldChar w:fldCharType="end"/>
            </w:r>
          </w:hyperlink>
        </w:p>
        <w:p w14:paraId="691F3697" w14:textId="2E351874"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287" w:history="1">
            <w:r w:rsidRPr="00E65186">
              <w:rPr>
                <w:rStyle w:val="Hypertextovprepojenie"/>
                <w:rFonts w:ascii="Times New Roman" w:hAnsi="Times New Roman" w:cs="Times New Roman"/>
                <w:noProof/>
              </w:rPr>
              <w:t>6.2 Znečistenie ovzdušia</w:t>
            </w:r>
            <w:r>
              <w:rPr>
                <w:noProof/>
                <w:webHidden/>
              </w:rPr>
              <w:tab/>
            </w:r>
            <w:r>
              <w:rPr>
                <w:noProof/>
                <w:webHidden/>
              </w:rPr>
              <w:fldChar w:fldCharType="begin"/>
            </w:r>
            <w:r>
              <w:rPr>
                <w:noProof/>
                <w:webHidden/>
              </w:rPr>
              <w:instrText xml:space="preserve"> PAGEREF _Toc63170287 \h </w:instrText>
            </w:r>
            <w:r>
              <w:rPr>
                <w:noProof/>
                <w:webHidden/>
              </w:rPr>
            </w:r>
            <w:r>
              <w:rPr>
                <w:noProof/>
                <w:webHidden/>
              </w:rPr>
              <w:fldChar w:fldCharType="separate"/>
            </w:r>
            <w:r w:rsidR="00A51089">
              <w:rPr>
                <w:noProof/>
                <w:webHidden/>
              </w:rPr>
              <w:t>20</w:t>
            </w:r>
            <w:r>
              <w:rPr>
                <w:noProof/>
                <w:webHidden/>
              </w:rPr>
              <w:fldChar w:fldCharType="end"/>
            </w:r>
          </w:hyperlink>
        </w:p>
        <w:p w14:paraId="6D7E3C6F" w14:textId="531B8415"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288" w:history="1">
            <w:r w:rsidRPr="00E65186">
              <w:rPr>
                <w:rStyle w:val="Hypertextovprepojenie"/>
                <w:rFonts w:ascii="Times New Roman" w:hAnsi="Times New Roman" w:cs="Times New Roman"/>
                <w:noProof/>
              </w:rPr>
              <w:t>6.2.1</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Spustenie aplikácie</w:t>
            </w:r>
            <w:r>
              <w:rPr>
                <w:noProof/>
                <w:webHidden/>
              </w:rPr>
              <w:tab/>
            </w:r>
            <w:r>
              <w:rPr>
                <w:noProof/>
                <w:webHidden/>
              </w:rPr>
              <w:fldChar w:fldCharType="begin"/>
            </w:r>
            <w:r>
              <w:rPr>
                <w:noProof/>
                <w:webHidden/>
              </w:rPr>
              <w:instrText xml:space="preserve"> PAGEREF _Toc63170288 \h </w:instrText>
            </w:r>
            <w:r>
              <w:rPr>
                <w:noProof/>
                <w:webHidden/>
              </w:rPr>
            </w:r>
            <w:r>
              <w:rPr>
                <w:noProof/>
                <w:webHidden/>
              </w:rPr>
              <w:fldChar w:fldCharType="separate"/>
            </w:r>
            <w:r w:rsidR="00A51089">
              <w:rPr>
                <w:noProof/>
                <w:webHidden/>
              </w:rPr>
              <w:t>20</w:t>
            </w:r>
            <w:r>
              <w:rPr>
                <w:noProof/>
                <w:webHidden/>
              </w:rPr>
              <w:fldChar w:fldCharType="end"/>
            </w:r>
          </w:hyperlink>
        </w:p>
        <w:p w14:paraId="1EE158A6" w14:textId="5BB7A132"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289" w:history="1">
            <w:r w:rsidRPr="00E65186">
              <w:rPr>
                <w:rStyle w:val="Hypertextovprepojenie"/>
                <w:rFonts w:ascii="Times New Roman" w:hAnsi="Times New Roman" w:cs="Times New Roman"/>
                <w:noProof/>
              </w:rPr>
              <w:t>6.2.2</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Zvolenie časového údaju</w:t>
            </w:r>
            <w:r>
              <w:rPr>
                <w:noProof/>
                <w:webHidden/>
              </w:rPr>
              <w:tab/>
            </w:r>
            <w:r>
              <w:rPr>
                <w:noProof/>
                <w:webHidden/>
              </w:rPr>
              <w:fldChar w:fldCharType="begin"/>
            </w:r>
            <w:r>
              <w:rPr>
                <w:noProof/>
                <w:webHidden/>
              </w:rPr>
              <w:instrText xml:space="preserve"> PAGEREF _Toc63170289 \h </w:instrText>
            </w:r>
            <w:r>
              <w:rPr>
                <w:noProof/>
                <w:webHidden/>
              </w:rPr>
            </w:r>
            <w:r>
              <w:rPr>
                <w:noProof/>
                <w:webHidden/>
              </w:rPr>
              <w:fldChar w:fldCharType="separate"/>
            </w:r>
            <w:r w:rsidR="00A51089">
              <w:rPr>
                <w:noProof/>
                <w:webHidden/>
              </w:rPr>
              <w:t>21</w:t>
            </w:r>
            <w:r>
              <w:rPr>
                <w:noProof/>
                <w:webHidden/>
              </w:rPr>
              <w:fldChar w:fldCharType="end"/>
            </w:r>
          </w:hyperlink>
        </w:p>
        <w:p w14:paraId="4612A88E" w14:textId="2EBE68AB"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290" w:history="1">
            <w:r w:rsidRPr="00E65186">
              <w:rPr>
                <w:rStyle w:val="Hypertextovprepojenie"/>
                <w:rFonts w:ascii="Times New Roman" w:hAnsi="Times New Roman" w:cs="Times New Roman"/>
                <w:noProof/>
              </w:rPr>
              <w:t>6.2.3</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Mapa</w:t>
            </w:r>
            <w:r>
              <w:rPr>
                <w:noProof/>
                <w:webHidden/>
              </w:rPr>
              <w:tab/>
            </w:r>
            <w:r>
              <w:rPr>
                <w:noProof/>
                <w:webHidden/>
              </w:rPr>
              <w:fldChar w:fldCharType="begin"/>
            </w:r>
            <w:r>
              <w:rPr>
                <w:noProof/>
                <w:webHidden/>
              </w:rPr>
              <w:instrText xml:space="preserve"> PAGEREF _Toc63170290 \h </w:instrText>
            </w:r>
            <w:r>
              <w:rPr>
                <w:noProof/>
                <w:webHidden/>
              </w:rPr>
            </w:r>
            <w:r>
              <w:rPr>
                <w:noProof/>
                <w:webHidden/>
              </w:rPr>
              <w:fldChar w:fldCharType="separate"/>
            </w:r>
            <w:r w:rsidR="00A51089">
              <w:rPr>
                <w:noProof/>
                <w:webHidden/>
              </w:rPr>
              <w:t>21</w:t>
            </w:r>
            <w:r>
              <w:rPr>
                <w:noProof/>
                <w:webHidden/>
              </w:rPr>
              <w:fldChar w:fldCharType="end"/>
            </w:r>
          </w:hyperlink>
        </w:p>
        <w:p w14:paraId="54D917AA" w14:textId="0B555875"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291" w:history="1">
            <w:r w:rsidRPr="00E65186">
              <w:rPr>
                <w:rStyle w:val="Hypertextovprepojenie"/>
                <w:rFonts w:ascii="Times New Roman" w:hAnsi="Times New Roman" w:cs="Times New Roman"/>
                <w:noProof/>
              </w:rPr>
              <w:t>6.2.3.1</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Zobrazenie údajov</w:t>
            </w:r>
            <w:r>
              <w:rPr>
                <w:noProof/>
                <w:webHidden/>
              </w:rPr>
              <w:tab/>
            </w:r>
            <w:r>
              <w:rPr>
                <w:noProof/>
                <w:webHidden/>
              </w:rPr>
              <w:fldChar w:fldCharType="begin"/>
            </w:r>
            <w:r>
              <w:rPr>
                <w:noProof/>
                <w:webHidden/>
              </w:rPr>
              <w:instrText xml:space="preserve"> PAGEREF _Toc63170291 \h </w:instrText>
            </w:r>
            <w:r>
              <w:rPr>
                <w:noProof/>
                <w:webHidden/>
              </w:rPr>
            </w:r>
            <w:r>
              <w:rPr>
                <w:noProof/>
                <w:webHidden/>
              </w:rPr>
              <w:fldChar w:fldCharType="separate"/>
            </w:r>
            <w:r w:rsidR="00A51089">
              <w:rPr>
                <w:noProof/>
                <w:webHidden/>
              </w:rPr>
              <w:t>21</w:t>
            </w:r>
            <w:r>
              <w:rPr>
                <w:noProof/>
                <w:webHidden/>
              </w:rPr>
              <w:fldChar w:fldCharType="end"/>
            </w:r>
          </w:hyperlink>
        </w:p>
        <w:p w14:paraId="276DCAEC" w14:textId="03A4A1F1"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292" w:history="1">
            <w:r w:rsidRPr="00E65186">
              <w:rPr>
                <w:rStyle w:val="Hypertextovprepojenie"/>
                <w:rFonts w:ascii="Times New Roman" w:hAnsi="Times New Roman" w:cs="Times New Roman"/>
                <w:noProof/>
              </w:rPr>
              <w:t>6.2.3.2</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Načítanie údajov pre stanicu</w:t>
            </w:r>
            <w:r>
              <w:rPr>
                <w:noProof/>
                <w:webHidden/>
              </w:rPr>
              <w:tab/>
            </w:r>
            <w:r>
              <w:rPr>
                <w:noProof/>
                <w:webHidden/>
              </w:rPr>
              <w:fldChar w:fldCharType="begin"/>
            </w:r>
            <w:r>
              <w:rPr>
                <w:noProof/>
                <w:webHidden/>
              </w:rPr>
              <w:instrText xml:space="preserve"> PAGEREF _Toc63170292 \h </w:instrText>
            </w:r>
            <w:r>
              <w:rPr>
                <w:noProof/>
                <w:webHidden/>
              </w:rPr>
            </w:r>
            <w:r>
              <w:rPr>
                <w:noProof/>
                <w:webHidden/>
              </w:rPr>
              <w:fldChar w:fldCharType="separate"/>
            </w:r>
            <w:r w:rsidR="00A51089">
              <w:rPr>
                <w:noProof/>
                <w:webHidden/>
              </w:rPr>
              <w:t>21</w:t>
            </w:r>
            <w:r>
              <w:rPr>
                <w:noProof/>
                <w:webHidden/>
              </w:rPr>
              <w:fldChar w:fldCharType="end"/>
            </w:r>
          </w:hyperlink>
        </w:p>
        <w:p w14:paraId="3A0E845F" w14:textId="437E96BB"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293" w:history="1">
            <w:r w:rsidRPr="00E65186">
              <w:rPr>
                <w:rStyle w:val="Hypertextovprepojenie"/>
                <w:rFonts w:ascii="Times New Roman" w:hAnsi="Times New Roman" w:cs="Times New Roman"/>
                <w:noProof/>
              </w:rPr>
              <w:t>6.2.4</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Graf</w:t>
            </w:r>
            <w:r>
              <w:rPr>
                <w:noProof/>
                <w:webHidden/>
              </w:rPr>
              <w:tab/>
            </w:r>
            <w:r>
              <w:rPr>
                <w:noProof/>
                <w:webHidden/>
              </w:rPr>
              <w:fldChar w:fldCharType="begin"/>
            </w:r>
            <w:r>
              <w:rPr>
                <w:noProof/>
                <w:webHidden/>
              </w:rPr>
              <w:instrText xml:space="preserve"> PAGEREF _Toc63170293 \h </w:instrText>
            </w:r>
            <w:r>
              <w:rPr>
                <w:noProof/>
                <w:webHidden/>
              </w:rPr>
            </w:r>
            <w:r>
              <w:rPr>
                <w:noProof/>
                <w:webHidden/>
              </w:rPr>
              <w:fldChar w:fldCharType="separate"/>
            </w:r>
            <w:r w:rsidR="00A51089">
              <w:rPr>
                <w:noProof/>
                <w:webHidden/>
              </w:rPr>
              <w:t>21</w:t>
            </w:r>
            <w:r>
              <w:rPr>
                <w:noProof/>
                <w:webHidden/>
              </w:rPr>
              <w:fldChar w:fldCharType="end"/>
            </w:r>
          </w:hyperlink>
        </w:p>
        <w:p w14:paraId="59F8F2AC" w14:textId="6459A7F7"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294" w:history="1">
            <w:r w:rsidRPr="00E65186">
              <w:rPr>
                <w:rStyle w:val="Hypertextovprepojenie"/>
                <w:rFonts w:ascii="Times New Roman" w:hAnsi="Times New Roman" w:cs="Times New Roman"/>
                <w:noProof/>
              </w:rPr>
              <w:t>6.2.4.1</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Zobrazenie údajov</w:t>
            </w:r>
            <w:r>
              <w:rPr>
                <w:noProof/>
                <w:webHidden/>
              </w:rPr>
              <w:tab/>
            </w:r>
            <w:r>
              <w:rPr>
                <w:noProof/>
                <w:webHidden/>
              </w:rPr>
              <w:fldChar w:fldCharType="begin"/>
            </w:r>
            <w:r>
              <w:rPr>
                <w:noProof/>
                <w:webHidden/>
              </w:rPr>
              <w:instrText xml:space="preserve"> PAGEREF _Toc63170294 \h </w:instrText>
            </w:r>
            <w:r>
              <w:rPr>
                <w:noProof/>
                <w:webHidden/>
              </w:rPr>
            </w:r>
            <w:r>
              <w:rPr>
                <w:noProof/>
                <w:webHidden/>
              </w:rPr>
              <w:fldChar w:fldCharType="separate"/>
            </w:r>
            <w:r w:rsidR="00A51089">
              <w:rPr>
                <w:noProof/>
                <w:webHidden/>
              </w:rPr>
              <w:t>21</w:t>
            </w:r>
            <w:r>
              <w:rPr>
                <w:noProof/>
                <w:webHidden/>
              </w:rPr>
              <w:fldChar w:fldCharType="end"/>
            </w:r>
          </w:hyperlink>
        </w:p>
        <w:p w14:paraId="3E82993C" w14:textId="7AC7EC26"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295" w:history="1">
            <w:r w:rsidRPr="00E65186">
              <w:rPr>
                <w:rStyle w:val="Hypertextovprepojenie"/>
                <w:rFonts w:ascii="Times New Roman" w:hAnsi="Times New Roman" w:cs="Times New Roman"/>
                <w:noProof/>
              </w:rPr>
              <w:t>6.2.4.2</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Zobrazenie znečisťujúcich látok na grafe</w:t>
            </w:r>
            <w:r>
              <w:rPr>
                <w:noProof/>
                <w:webHidden/>
              </w:rPr>
              <w:tab/>
            </w:r>
            <w:r>
              <w:rPr>
                <w:noProof/>
                <w:webHidden/>
              </w:rPr>
              <w:fldChar w:fldCharType="begin"/>
            </w:r>
            <w:r>
              <w:rPr>
                <w:noProof/>
                <w:webHidden/>
              </w:rPr>
              <w:instrText xml:space="preserve"> PAGEREF _Toc63170295 \h </w:instrText>
            </w:r>
            <w:r>
              <w:rPr>
                <w:noProof/>
                <w:webHidden/>
              </w:rPr>
            </w:r>
            <w:r>
              <w:rPr>
                <w:noProof/>
                <w:webHidden/>
              </w:rPr>
              <w:fldChar w:fldCharType="separate"/>
            </w:r>
            <w:r w:rsidR="00A51089">
              <w:rPr>
                <w:noProof/>
                <w:webHidden/>
              </w:rPr>
              <w:t>21</w:t>
            </w:r>
            <w:r>
              <w:rPr>
                <w:noProof/>
                <w:webHidden/>
              </w:rPr>
              <w:fldChar w:fldCharType="end"/>
            </w:r>
          </w:hyperlink>
        </w:p>
        <w:p w14:paraId="333D6A17" w14:textId="4D49BF86"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296" w:history="1">
            <w:r w:rsidRPr="00E65186">
              <w:rPr>
                <w:rStyle w:val="Hypertextovprepojenie"/>
                <w:rFonts w:ascii="Times New Roman" w:hAnsi="Times New Roman" w:cs="Times New Roman"/>
                <w:noProof/>
              </w:rPr>
              <w:t>6.2.4.3</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Načítanie údajov pre stanicu</w:t>
            </w:r>
            <w:r>
              <w:rPr>
                <w:noProof/>
                <w:webHidden/>
              </w:rPr>
              <w:tab/>
            </w:r>
            <w:r>
              <w:rPr>
                <w:noProof/>
                <w:webHidden/>
              </w:rPr>
              <w:fldChar w:fldCharType="begin"/>
            </w:r>
            <w:r>
              <w:rPr>
                <w:noProof/>
                <w:webHidden/>
              </w:rPr>
              <w:instrText xml:space="preserve"> PAGEREF _Toc63170296 \h </w:instrText>
            </w:r>
            <w:r>
              <w:rPr>
                <w:noProof/>
                <w:webHidden/>
              </w:rPr>
            </w:r>
            <w:r>
              <w:rPr>
                <w:noProof/>
                <w:webHidden/>
              </w:rPr>
              <w:fldChar w:fldCharType="separate"/>
            </w:r>
            <w:r w:rsidR="00A51089">
              <w:rPr>
                <w:noProof/>
                <w:webHidden/>
              </w:rPr>
              <w:t>22</w:t>
            </w:r>
            <w:r>
              <w:rPr>
                <w:noProof/>
                <w:webHidden/>
              </w:rPr>
              <w:fldChar w:fldCharType="end"/>
            </w:r>
          </w:hyperlink>
        </w:p>
        <w:p w14:paraId="561BBF48" w14:textId="79FF1C60"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297" w:history="1">
            <w:r w:rsidRPr="00E65186">
              <w:rPr>
                <w:rStyle w:val="Hypertextovprepojenie"/>
                <w:rFonts w:ascii="Times New Roman" w:hAnsi="Times New Roman" w:cs="Times New Roman"/>
                <w:noProof/>
              </w:rPr>
              <w:t>6.2.4.4</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Zobrazenie znečisťujúcich látok na grafe za n dní</w:t>
            </w:r>
            <w:r>
              <w:rPr>
                <w:noProof/>
                <w:webHidden/>
              </w:rPr>
              <w:tab/>
            </w:r>
            <w:r>
              <w:rPr>
                <w:noProof/>
                <w:webHidden/>
              </w:rPr>
              <w:fldChar w:fldCharType="begin"/>
            </w:r>
            <w:r>
              <w:rPr>
                <w:noProof/>
                <w:webHidden/>
              </w:rPr>
              <w:instrText xml:space="preserve"> PAGEREF _Toc63170297 \h </w:instrText>
            </w:r>
            <w:r>
              <w:rPr>
                <w:noProof/>
                <w:webHidden/>
              </w:rPr>
            </w:r>
            <w:r>
              <w:rPr>
                <w:noProof/>
                <w:webHidden/>
              </w:rPr>
              <w:fldChar w:fldCharType="separate"/>
            </w:r>
            <w:r w:rsidR="00A51089">
              <w:rPr>
                <w:noProof/>
                <w:webHidden/>
              </w:rPr>
              <w:t>22</w:t>
            </w:r>
            <w:r>
              <w:rPr>
                <w:noProof/>
                <w:webHidden/>
              </w:rPr>
              <w:fldChar w:fldCharType="end"/>
            </w:r>
          </w:hyperlink>
        </w:p>
        <w:p w14:paraId="01861F93" w14:textId="085D7339"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298" w:history="1">
            <w:r w:rsidRPr="00E65186">
              <w:rPr>
                <w:rStyle w:val="Hypertextovprepojenie"/>
                <w:rFonts w:ascii="Times New Roman" w:hAnsi="Times New Roman" w:cs="Times New Roman"/>
                <w:noProof/>
              </w:rPr>
              <w:t>6.2.5</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Tabuľka vlastnej predpovede</w:t>
            </w:r>
            <w:r>
              <w:rPr>
                <w:noProof/>
                <w:webHidden/>
              </w:rPr>
              <w:tab/>
            </w:r>
            <w:r>
              <w:rPr>
                <w:noProof/>
                <w:webHidden/>
              </w:rPr>
              <w:fldChar w:fldCharType="begin"/>
            </w:r>
            <w:r>
              <w:rPr>
                <w:noProof/>
                <w:webHidden/>
              </w:rPr>
              <w:instrText xml:space="preserve"> PAGEREF _Toc63170298 \h </w:instrText>
            </w:r>
            <w:r>
              <w:rPr>
                <w:noProof/>
                <w:webHidden/>
              </w:rPr>
            </w:r>
            <w:r>
              <w:rPr>
                <w:noProof/>
                <w:webHidden/>
              </w:rPr>
              <w:fldChar w:fldCharType="separate"/>
            </w:r>
            <w:r w:rsidR="00A51089">
              <w:rPr>
                <w:noProof/>
                <w:webHidden/>
              </w:rPr>
              <w:t>22</w:t>
            </w:r>
            <w:r>
              <w:rPr>
                <w:noProof/>
                <w:webHidden/>
              </w:rPr>
              <w:fldChar w:fldCharType="end"/>
            </w:r>
          </w:hyperlink>
        </w:p>
        <w:p w14:paraId="11760BE5" w14:textId="74CFD30C"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299" w:history="1">
            <w:r w:rsidRPr="00E65186">
              <w:rPr>
                <w:rStyle w:val="Hypertextovprepojenie"/>
                <w:rFonts w:ascii="Times New Roman" w:hAnsi="Times New Roman" w:cs="Times New Roman"/>
                <w:noProof/>
              </w:rPr>
              <w:t>6.2.5.1</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Zobrazovanie údajov</w:t>
            </w:r>
            <w:r>
              <w:rPr>
                <w:noProof/>
                <w:webHidden/>
              </w:rPr>
              <w:tab/>
            </w:r>
            <w:r>
              <w:rPr>
                <w:noProof/>
                <w:webHidden/>
              </w:rPr>
              <w:fldChar w:fldCharType="begin"/>
            </w:r>
            <w:r>
              <w:rPr>
                <w:noProof/>
                <w:webHidden/>
              </w:rPr>
              <w:instrText xml:space="preserve"> PAGEREF _Toc63170299 \h </w:instrText>
            </w:r>
            <w:r>
              <w:rPr>
                <w:noProof/>
                <w:webHidden/>
              </w:rPr>
            </w:r>
            <w:r>
              <w:rPr>
                <w:noProof/>
                <w:webHidden/>
              </w:rPr>
              <w:fldChar w:fldCharType="separate"/>
            </w:r>
            <w:r w:rsidR="00A51089">
              <w:rPr>
                <w:noProof/>
                <w:webHidden/>
              </w:rPr>
              <w:t>22</w:t>
            </w:r>
            <w:r>
              <w:rPr>
                <w:noProof/>
                <w:webHidden/>
              </w:rPr>
              <w:fldChar w:fldCharType="end"/>
            </w:r>
          </w:hyperlink>
        </w:p>
        <w:p w14:paraId="78B2FA39" w14:textId="31403535"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300" w:history="1">
            <w:r w:rsidRPr="00E65186">
              <w:rPr>
                <w:rStyle w:val="Hypertextovprepojenie"/>
                <w:rFonts w:ascii="Times New Roman" w:hAnsi="Times New Roman" w:cs="Times New Roman"/>
                <w:noProof/>
              </w:rPr>
              <w:t>6.2.5.2</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Vlastné údaje</w:t>
            </w:r>
            <w:r>
              <w:rPr>
                <w:noProof/>
                <w:webHidden/>
              </w:rPr>
              <w:tab/>
            </w:r>
            <w:r>
              <w:rPr>
                <w:noProof/>
                <w:webHidden/>
              </w:rPr>
              <w:fldChar w:fldCharType="begin"/>
            </w:r>
            <w:r>
              <w:rPr>
                <w:noProof/>
                <w:webHidden/>
              </w:rPr>
              <w:instrText xml:space="preserve"> PAGEREF _Toc63170300 \h </w:instrText>
            </w:r>
            <w:r>
              <w:rPr>
                <w:noProof/>
                <w:webHidden/>
              </w:rPr>
            </w:r>
            <w:r>
              <w:rPr>
                <w:noProof/>
                <w:webHidden/>
              </w:rPr>
              <w:fldChar w:fldCharType="separate"/>
            </w:r>
            <w:r w:rsidR="00A51089">
              <w:rPr>
                <w:noProof/>
                <w:webHidden/>
              </w:rPr>
              <w:t>22</w:t>
            </w:r>
            <w:r>
              <w:rPr>
                <w:noProof/>
                <w:webHidden/>
              </w:rPr>
              <w:fldChar w:fldCharType="end"/>
            </w:r>
          </w:hyperlink>
        </w:p>
        <w:p w14:paraId="05366498" w14:textId="21D28E5B"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301" w:history="1">
            <w:r w:rsidRPr="00E65186">
              <w:rPr>
                <w:rStyle w:val="Hypertextovprepojenie"/>
                <w:rFonts w:ascii="Times New Roman" w:hAnsi="Times New Roman" w:cs="Times New Roman"/>
                <w:noProof/>
              </w:rPr>
              <w:t>6.2.6</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Tabuľka staníc</w:t>
            </w:r>
            <w:r>
              <w:rPr>
                <w:noProof/>
                <w:webHidden/>
              </w:rPr>
              <w:tab/>
            </w:r>
            <w:r>
              <w:rPr>
                <w:noProof/>
                <w:webHidden/>
              </w:rPr>
              <w:fldChar w:fldCharType="begin"/>
            </w:r>
            <w:r>
              <w:rPr>
                <w:noProof/>
                <w:webHidden/>
              </w:rPr>
              <w:instrText xml:space="preserve"> PAGEREF _Toc63170301 \h </w:instrText>
            </w:r>
            <w:r>
              <w:rPr>
                <w:noProof/>
                <w:webHidden/>
              </w:rPr>
            </w:r>
            <w:r>
              <w:rPr>
                <w:noProof/>
                <w:webHidden/>
              </w:rPr>
              <w:fldChar w:fldCharType="separate"/>
            </w:r>
            <w:r w:rsidR="00A51089">
              <w:rPr>
                <w:noProof/>
                <w:webHidden/>
              </w:rPr>
              <w:t>22</w:t>
            </w:r>
            <w:r>
              <w:rPr>
                <w:noProof/>
                <w:webHidden/>
              </w:rPr>
              <w:fldChar w:fldCharType="end"/>
            </w:r>
          </w:hyperlink>
        </w:p>
        <w:p w14:paraId="12BDCB1A" w14:textId="50A9696A"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302" w:history="1">
            <w:r w:rsidRPr="00E65186">
              <w:rPr>
                <w:rStyle w:val="Hypertextovprepojenie"/>
                <w:rFonts w:ascii="Times New Roman" w:hAnsi="Times New Roman" w:cs="Times New Roman"/>
                <w:noProof/>
              </w:rPr>
              <w:t>6.2.6.1</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Zobrazovanie údajov</w:t>
            </w:r>
            <w:r>
              <w:rPr>
                <w:noProof/>
                <w:webHidden/>
              </w:rPr>
              <w:tab/>
            </w:r>
            <w:r>
              <w:rPr>
                <w:noProof/>
                <w:webHidden/>
              </w:rPr>
              <w:fldChar w:fldCharType="begin"/>
            </w:r>
            <w:r>
              <w:rPr>
                <w:noProof/>
                <w:webHidden/>
              </w:rPr>
              <w:instrText xml:space="preserve"> PAGEREF _Toc63170302 \h </w:instrText>
            </w:r>
            <w:r>
              <w:rPr>
                <w:noProof/>
                <w:webHidden/>
              </w:rPr>
            </w:r>
            <w:r>
              <w:rPr>
                <w:noProof/>
                <w:webHidden/>
              </w:rPr>
              <w:fldChar w:fldCharType="separate"/>
            </w:r>
            <w:r w:rsidR="00A51089">
              <w:rPr>
                <w:noProof/>
                <w:webHidden/>
              </w:rPr>
              <w:t>22</w:t>
            </w:r>
            <w:r>
              <w:rPr>
                <w:noProof/>
                <w:webHidden/>
              </w:rPr>
              <w:fldChar w:fldCharType="end"/>
            </w:r>
          </w:hyperlink>
        </w:p>
        <w:p w14:paraId="16255A8C" w14:textId="76F80521" w:rsidR="00844AED" w:rsidRDefault="00844AED">
          <w:pPr>
            <w:pStyle w:val="Obsah3"/>
            <w:tabs>
              <w:tab w:val="right" w:leader="dot" w:pos="9062"/>
            </w:tabs>
            <w:rPr>
              <w:rFonts w:asciiTheme="minorHAnsi" w:eastAsiaTheme="minorEastAsia" w:hAnsiTheme="minorHAnsi" w:cstheme="minorBidi"/>
              <w:noProof/>
              <w:kern w:val="0"/>
              <w:lang w:eastAsia="sk-SK"/>
            </w:rPr>
          </w:pPr>
          <w:hyperlink w:anchor="_Toc63170303" w:history="1">
            <w:r w:rsidRPr="00E65186">
              <w:rPr>
                <w:rStyle w:val="Hypertextovprepojenie"/>
                <w:rFonts w:ascii="Times New Roman" w:hAnsi="Times New Roman" w:cs="Times New Roman"/>
                <w:noProof/>
              </w:rPr>
              <w:t>6.3 Predpoveď vetra</w:t>
            </w:r>
            <w:r>
              <w:rPr>
                <w:noProof/>
                <w:webHidden/>
              </w:rPr>
              <w:tab/>
            </w:r>
            <w:r>
              <w:rPr>
                <w:noProof/>
                <w:webHidden/>
              </w:rPr>
              <w:fldChar w:fldCharType="begin"/>
            </w:r>
            <w:r>
              <w:rPr>
                <w:noProof/>
                <w:webHidden/>
              </w:rPr>
              <w:instrText xml:space="preserve"> PAGEREF _Toc63170303 \h </w:instrText>
            </w:r>
            <w:r>
              <w:rPr>
                <w:noProof/>
                <w:webHidden/>
              </w:rPr>
            </w:r>
            <w:r>
              <w:rPr>
                <w:noProof/>
                <w:webHidden/>
              </w:rPr>
              <w:fldChar w:fldCharType="separate"/>
            </w:r>
            <w:r w:rsidR="00A51089">
              <w:rPr>
                <w:noProof/>
                <w:webHidden/>
              </w:rPr>
              <w:t>23</w:t>
            </w:r>
            <w:r>
              <w:rPr>
                <w:noProof/>
                <w:webHidden/>
              </w:rPr>
              <w:fldChar w:fldCharType="end"/>
            </w:r>
          </w:hyperlink>
        </w:p>
        <w:p w14:paraId="320F65E2" w14:textId="5A7EDA22"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304" w:history="1">
            <w:r w:rsidRPr="00E65186">
              <w:rPr>
                <w:rStyle w:val="Hypertextovprepojenie"/>
                <w:rFonts w:ascii="Times New Roman" w:hAnsi="Times New Roman" w:cs="Times New Roman"/>
                <w:noProof/>
              </w:rPr>
              <w:t>6.3.1</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Načítanie stránky</w:t>
            </w:r>
            <w:r>
              <w:rPr>
                <w:noProof/>
                <w:webHidden/>
              </w:rPr>
              <w:tab/>
            </w:r>
            <w:r>
              <w:rPr>
                <w:noProof/>
                <w:webHidden/>
              </w:rPr>
              <w:fldChar w:fldCharType="begin"/>
            </w:r>
            <w:r>
              <w:rPr>
                <w:noProof/>
                <w:webHidden/>
              </w:rPr>
              <w:instrText xml:space="preserve"> PAGEREF _Toc63170304 \h </w:instrText>
            </w:r>
            <w:r>
              <w:rPr>
                <w:noProof/>
                <w:webHidden/>
              </w:rPr>
            </w:r>
            <w:r>
              <w:rPr>
                <w:noProof/>
                <w:webHidden/>
              </w:rPr>
              <w:fldChar w:fldCharType="separate"/>
            </w:r>
            <w:r w:rsidR="00A51089">
              <w:rPr>
                <w:noProof/>
                <w:webHidden/>
              </w:rPr>
              <w:t>23</w:t>
            </w:r>
            <w:r>
              <w:rPr>
                <w:noProof/>
                <w:webHidden/>
              </w:rPr>
              <w:fldChar w:fldCharType="end"/>
            </w:r>
          </w:hyperlink>
        </w:p>
        <w:p w14:paraId="13C44B59" w14:textId="793AAD7D"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305" w:history="1">
            <w:r w:rsidRPr="00E65186">
              <w:rPr>
                <w:rStyle w:val="Hypertextovprepojenie"/>
                <w:rFonts w:ascii="Times New Roman" w:hAnsi="Times New Roman" w:cs="Times New Roman"/>
                <w:noProof/>
              </w:rPr>
              <w:t>6.3.2</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Komponent ventilačného indexu a komponent predpovede vetra</w:t>
            </w:r>
            <w:r>
              <w:rPr>
                <w:noProof/>
                <w:webHidden/>
              </w:rPr>
              <w:tab/>
            </w:r>
            <w:r>
              <w:rPr>
                <w:noProof/>
                <w:webHidden/>
              </w:rPr>
              <w:fldChar w:fldCharType="begin"/>
            </w:r>
            <w:r>
              <w:rPr>
                <w:noProof/>
                <w:webHidden/>
              </w:rPr>
              <w:instrText xml:space="preserve"> PAGEREF _Toc63170305 \h </w:instrText>
            </w:r>
            <w:r>
              <w:rPr>
                <w:noProof/>
                <w:webHidden/>
              </w:rPr>
            </w:r>
            <w:r>
              <w:rPr>
                <w:noProof/>
                <w:webHidden/>
              </w:rPr>
              <w:fldChar w:fldCharType="separate"/>
            </w:r>
            <w:r w:rsidR="00A51089">
              <w:rPr>
                <w:noProof/>
                <w:webHidden/>
              </w:rPr>
              <w:t>23</w:t>
            </w:r>
            <w:r>
              <w:rPr>
                <w:noProof/>
                <w:webHidden/>
              </w:rPr>
              <w:fldChar w:fldCharType="end"/>
            </w:r>
          </w:hyperlink>
        </w:p>
        <w:p w14:paraId="6C8B4A4E" w14:textId="3FFE73C9"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306" w:history="1">
            <w:r w:rsidRPr="00E65186">
              <w:rPr>
                <w:rStyle w:val="Hypertextovprepojenie"/>
                <w:rFonts w:ascii="Times New Roman" w:hAnsi="Times New Roman" w:cs="Times New Roman"/>
                <w:noProof/>
              </w:rPr>
              <w:t>6.3.2.1</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Zvolenie dátumu</w:t>
            </w:r>
            <w:r>
              <w:rPr>
                <w:noProof/>
                <w:webHidden/>
              </w:rPr>
              <w:tab/>
            </w:r>
            <w:r>
              <w:rPr>
                <w:noProof/>
                <w:webHidden/>
              </w:rPr>
              <w:fldChar w:fldCharType="begin"/>
            </w:r>
            <w:r>
              <w:rPr>
                <w:noProof/>
                <w:webHidden/>
              </w:rPr>
              <w:instrText xml:space="preserve"> PAGEREF _Toc63170306 \h </w:instrText>
            </w:r>
            <w:r>
              <w:rPr>
                <w:noProof/>
                <w:webHidden/>
              </w:rPr>
            </w:r>
            <w:r>
              <w:rPr>
                <w:noProof/>
                <w:webHidden/>
              </w:rPr>
              <w:fldChar w:fldCharType="separate"/>
            </w:r>
            <w:r w:rsidR="00A51089">
              <w:rPr>
                <w:noProof/>
                <w:webHidden/>
              </w:rPr>
              <w:t>23</w:t>
            </w:r>
            <w:r>
              <w:rPr>
                <w:noProof/>
                <w:webHidden/>
              </w:rPr>
              <w:fldChar w:fldCharType="end"/>
            </w:r>
          </w:hyperlink>
        </w:p>
        <w:p w14:paraId="36AE7C49" w14:textId="3ED968A8" w:rsidR="00844AED" w:rsidRDefault="00844AED">
          <w:pPr>
            <w:pStyle w:val="Obsah3"/>
            <w:tabs>
              <w:tab w:val="left" w:pos="1320"/>
              <w:tab w:val="right" w:leader="dot" w:pos="9062"/>
            </w:tabs>
            <w:rPr>
              <w:rFonts w:asciiTheme="minorHAnsi" w:eastAsiaTheme="minorEastAsia" w:hAnsiTheme="minorHAnsi" w:cstheme="minorBidi"/>
              <w:noProof/>
              <w:kern w:val="0"/>
              <w:lang w:eastAsia="sk-SK"/>
            </w:rPr>
          </w:pPr>
          <w:hyperlink w:anchor="_Toc63170307" w:history="1">
            <w:r w:rsidRPr="00E65186">
              <w:rPr>
                <w:rStyle w:val="Hypertextovprepojenie"/>
                <w:rFonts w:ascii="Times New Roman" w:hAnsi="Times New Roman" w:cs="Times New Roman"/>
                <w:noProof/>
              </w:rPr>
              <w:t>6.3.2.2</w:t>
            </w:r>
            <w:r>
              <w:rPr>
                <w:rFonts w:asciiTheme="minorHAnsi" w:eastAsiaTheme="minorEastAsia" w:hAnsiTheme="minorHAnsi" w:cstheme="minorBidi"/>
                <w:noProof/>
                <w:kern w:val="0"/>
                <w:lang w:eastAsia="sk-SK"/>
              </w:rPr>
              <w:tab/>
            </w:r>
            <w:r w:rsidRPr="00E65186">
              <w:rPr>
                <w:rStyle w:val="Hypertextovprepojenie"/>
                <w:rFonts w:ascii="Times New Roman" w:hAnsi="Times New Roman" w:cs="Times New Roman"/>
                <w:noProof/>
              </w:rPr>
              <w:t>Posúvanie predpovede s krokom</w:t>
            </w:r>
            <w:r>
              <w:rPr>
                <w:noProof/>
                <w:webHidden/>
              </w:rPr>
              <w:tab/>
            </w:r>
            <w:r>
              <w:rPr>
                <w:noProof/>
                <w:webHidden/>
              </w:rPr>
              <w:fldChar w:fldCharType="begin"/>
            </w:r>
            <w:r>
              <w:rPr>
                <w:noProof/>
                <w:webHidden/>
              </w:rPr>
              <w:instrText xml:space="preserve"> PAGEREF _Toc63170307 \h </w:instrText>
            </w:r>
            <w:r>
              <w:rPr>
                <w:noProof/>
                <w:webHidden/>
              </w:rPr>
            </w:r>
            <w:r>
              <w:rPr>
                <w:noProof/>
                <w:webHidden/>
              </w:rPr>
              <w:fldChar w:fldCharType="separate"/>
            </w:r>
            <w:r w:rsidR="00A51089">
              <w:rPr>
                <w:noProof/>
                <w:webHidden/>
              </w:rPr>
              <w:t>23</w:t>
            </w:r>
            <w:r>
              <w:rPr>
                <w:noProof/>
                <w:webHidden/>
              </w:rPr>
              <w:fldChar w:fldCharType="end"/>
            </w:r>
          </w:hyperlink>
        </w:p>
        <w:p w14:paraId="55BE55E0" w14:textId="5EE2D05D" w:rsidR="00405572" w:rsidRDefault="00405572">
          <w:r>
            <w:rPr>
              <w:b/>
              <w:bCs/>
            </w:rPr>
            <w:fldChar w:fldCharType="end"/>
          </w:r>
        </w:p>
      </w:sdtContent>
    </w:sdt>
    <w:p w14:paraId="12AF73CC" w14:textId="72BF4AAD" w:rsidR="00405572" w:rsidRDefault="00405572">
      <w:pPr>
        <w:widowControl/>
        <w:textAlignment w:val="auto"/>
        <w:rPr>
          <w:rFonts w:ascii="Times New Roman" w:eastAsia="Times New Roman" w:hAnsi="Times New Roman" w:cs="Times New Roman"/>
          <w:sz w:val="24"/>
          <w:szCs w:val="36"/>
        </w:rPr>
      </w:pPr>
    </w:p>
    <w:p w14:paraId="6717E448" w14:textId="756DEDF7" w:rsidR="00405572" w:rsidRDefault="00405572"/>
    <w:p w14:paraId="4FA1F7A8" w14:textId="60BECC46" w:rsidR="00405572" w:rsidRDefault="00405572">
      <w:pPr>
        <w:widowControl/>
        <w:textAlignment w:val="auto"/>
        <w:rPr>
          <w:rFonts w:ascii="Times New Roman" w:eastAsia="Times New Roman" w:hAnsi="Times New Roman" w:cs="Times New Roman"/>
          <w:sz w:val="24"/>
          <w:szCs w:val="36"/>
        </w:rPr>
      </w:pPr>
    </w:p>
    <w:p w14:paraId="1065F302" w14:textId="2725A5E4" w:rsidR="00405572" w:rsidRDefault="00405572">
      <w:pPr>
        <w:widowControl/>
        <w:textAlignment w:val="auto"/>
        <w:rPr>
          <w:rFonts w:ascii="Times New Roman" w:eastAsia="Times New Roman" w:hAnsi="Times New Roman" w:cs="Times New Roman"/>
          <w:color w:val="000000"/>
          <w:sz w:val="24"/>
          <w:szCs w:val="36"/>
          <w:lang w:eastAsia="sk-SK"/>
        </w:rPr>
      </w:pPr>
    </w:p>
    <w:p w14:paraId="6A59E27C" w14:textId="155293E7" w:rsidR="00855939" w:rsidRDefault="00855939">
      <w:pPr>
        <w:widowControl/>
        <w:textAlignment w:val="auto"/>
        <w:rPr>
          <w:rFonts w:ascii="Times New Roman" w:eastAsia="Times New Roman" w:hAnsi="Times New Roman" w:cs="Times New Roman"/>
          <w:color w:val="000000"/>
          <w:sz w:val="24"/>
          <w:szCs w:val="36"/>
          <w:lang w:eastAsia="sk-SK"/>
        </w:rPr>
      </w:pPr>
    </w:p>
    <w:p w14:paraId="1C00CB21" w14:textId="657D6C08" w:rsidR="00855939" w:rsidRDefault="00855939">
      <w:pPr>
        <w:widowControl/>
        <w:textAlignment w:val="auto"/>
        <w:rPr>
          <w:rFonts w:ascii="Times New Roman" w:eastAsia="Times New Roman" w:hAnsi="Times New Roman" w:cs="Times New Roman"/>
          <w:color w:val="000000"/>
          <w:sz w:val="24"/>
          <w:szCs w:val="36"/>
          <w:lang w:eastAsia="sk-SK"/>
        </w:rPr>
      </w:pPr>
    </w:p>
    <w:p w14:paraId="17A64DD8" w14:textId="62051043" w:rsidR="00855939" w:rsidRDefault="00855939">
      <w:pPr>
        <w:widowControl/>
        <w:textAlignment w:val="auto"/>
        <w:rPr>
          <w:rFonts w:ascii="Times New Roman" w:eastAsia="Times New Roman" w:hAnsi="Times New Roman" w:cs="Times New Roman"/>
          <w:color w:val="000000"/>
          <w:sz w:val="24"/>
          <w:szCs w:val="36"/>
          <w:lang w:eastAsia="sk-SK"/>
        </w:rPr>
      </w:pPr>
    </w:p>
    <w:p w14:paraId="774DCE67" w14:textId="7EF42D1D" w:rsidR="00855939" w:rsidRDefault="00855939">
      <w:pPr>
        <w:widowControl/>
        <w:textAlignment w:val="auto"/>
        <w:rPr>
          <w:rFonts w:ascii="Times New Roman" w:eastAsia="Times New Roman" w:hAnsi="Times New Roman" w:cs="Times New Roman"/>
          <w:color w:val="000000"/>
          <w:sz w:val="24"/>
          <w:szCs w:val="36"/>
          <w:lang w:eastAsia="sk-SK"/>
        </w:rPr>
      </w:pPr>
    </w:p>
    <w:p w14:paraId="7873C0B8" w14:textId="0BB5578C" w:rsidR="00855939" w:rsidRDefault="00855939">
      <w:pPr>
        <w:widowControl/>
        <w:textAlignment w:val="auto"/>
        <w:rPr>
          <w:rFonts w:ascii="Times New Roman" w:eastAsia="Times New Roman" w:hAnsi="Times New Roman" w:cs="Times New Roman"/>
          <w:color w:val="000000"/>
          <w:sz w:val="24"/>
          <w:szCs w:val="36"/>
          <w:lang w:eastAsia="sk-SK"/>
        </w:rPr>
      </w:pPr>
    </w:p>
    <w:p w14:paraId="46EC3D59" w14:textId="6FFA4E9B" w:rsidR="00855939" w:rsidRDefault="00855939">
      <w:pPr>
        <w:widowControl/>
        <w:textAlignment w:val="auto"/>
        <w:rPr>
          <w:rFonts w:ascii="Times New Roman" w:eastAsia="Times New Roman" w:hAnsi="Times New Roman" w:cs="Times New Roman"/>
          <w:color w:val="000000"/>
          <w:sz w:val="24"/>
          <w:szCs w:val="36"/>
          <w:lang w:eastAsia="sk-SK"/>
        </w:rPr>
      </w:pPr>
    </w:p>
    <w:p w14:paraId="70A670E3" w14:textId="3C45B9EA" w:rsidR="00855939" w:rsidRDefault="00855939">
      <w:pPr>
        <w:widowControl/>
        <w:textAlignment w:val="auto"/>
        <w:rPr>
          <w:rFonts w:ascii="Times New Roman" w:eastAsia="Times New Roman" w:hAnsi="Times New Roman" w:cs="Times New Roman"/>
          <w:color w:val="000000"/>
          <w:sz w:val="24"/>
          <w:szCs w:val="36"/>
          <w:lang w:eastAsia="sk-SK"/>
        </w:rPr>
      </w:pPr>
    </w:p>
    <w:p w14:paraId="59FA0CD0" w14:textId="68CA7A5A" w:rsidR="00855939" w:rsidRDefault="00855939">
      <w:pPr>
        <w:widowControl/>
        <w:textAlignment w:val="auto"/>
        <w:rPr>
          <w:rFonts w:ascii="Times New Roman" w:eastAsia="Times New Roman" w:hAnsi="Times New Roman" w:cs="Times New Roman"/>
          <w:color w:val="000000"/>
          <w:sz w:val="24"/>
          <w:szCs w:val="36"/>
          <w:lang w:eastAsia="sk-SK"/>
        </w:rPr>
      </w:pPr>
    </w:p>
    <w:p w14:paraId="3AC4B306" w14:textId="2714CF56" w:rsidR="00855939" w:rsidRDefault="00855939">
      <w:pPr>
        <w:widowControl/>
        <w:textAlignment w:val="auto"/>
        <w:rPr>
          <w:rFonts w:ascii="Times New Roman" w:eastAsia="Times New Roman" w:hAnsi="Times New Roman" w:cs="Times New Roman"/>
          <w:color w:val="000000"/>
          <w:sz w:val="24"/>
          <w:szCs w:val="36"/>
          <w:lang w:eastAsia="sk-SK"/>
        </w:rPr>
      </w:pPr>
    </w:p>
    <w:p w14:paraId="6462EE22" w14:textId="42566AAA" w:rsidR="00855939" w:rsidRDefault="00855939">
      <w:pPr>
        <w:widowControl/>
        <w:textAlignment w:val="auto"/>
        <w:rPr>
          <w:rFonts w:ascii="Times New Roman" w:eastAsia="Times New Roman" w:hAnsi="Times New Roman" w:cs="Times New Roman"/>
          <w:color w:val="000000"/>
          <w:sz w:val="24"/>
          <w:szCs w:val="36"/>
          <w:lang w:eastAsia="sk-SK"/>
        </w:rPr>
      </w:pPr>
    </w:p>
    <w:p w14:paraId="0846CD35" w14:textId="1F3B2EBE" w:rsidR="00855939" w:rsidRDefault="00855939">
      <w:pPr>
        <w:widowControl/>
        <w:textAlignment w:val="auto"/>
        <w:rPr>
          <w:rFonts w:ascii="Times New Roman" w:eastAsia="Times New Roman" w:hAnsi="Times New Roman" w:cs="Times New Roman"/>
          <w:color w:val="000000"/>
          <w:sz w:val="24"/>
          <w:szCs w:val="36"/>
          <w:lang w:eastAsia="sk-SK"/>
        </w:rPr>
      </w:pPr>
    </w:p>
    <w:p w14:paraId="3C7CE340" w14:textId="1E26D8E2" w:rsidR="00855939" w:rsidRDefault="00855939">
      <w:pPr>
        <w:widowControl/>
        <w:textAlignment w:val="auto"/>
        <w:rPr>
          <w:rFonts w:ascii="Times New Roman" w:eastAsia="Times New Roman" w:hAnsi="Times New Roman" w:cs="Times New Roman"/>
          <w:color w:val="000000"/>
          <w:sz w:val="24"/>
          <w:szCs w:val="36"/>
          <w:lang w:eastAsia="sk-SK"/>
        </w:rPr>
      </w:pPr>
    </w:p>
    <w:p w14:paraId="535B0648" w14:textId="660CCA20" w:rsidR="00855939" w:rsidRDefault="00855939">
      <w:pPr>
        <w:widowControl/>
        <w:textAlignment w:val="auto"/>
        <w:rPr>
          <w:rFonts w:ascii="Times New Roman" w:eastAsia="Times New Roman" w:hAnsi="Times New Roman" w:cs="Times New Roman"/>
          <w:color w:val="000000"/>
          <w:sz w:val="24"/>
          <w:szCs w:val="36"/>
          <w:lang w:eastAsia="sk-SK"/>
        </w:rPr>
      </w:pPr>
    </w:p>
    <w:p w14:paraId="13B322E4" w14:textId="5A4E4291" w:rsidR="00855939" w:rsidRDefault="00855939">
      <w:pPr>
        <w:widowControl/>
        <w:textAlignment w:val="auto"/>
        <w:rPr>
          <w:rFonts w:ascii="Times New Roman" w:eastAsia="Times New Roman" w:hAnsi="Times New Roman" w:cs="Times New Roman"/>
          <w:color w:val="000000"/>
          <w:sz w:val="24"/>
          <w:szCs w:val="36"/>
          <w:lang w:eastAsia="sk-SK"/>
        </w:rPr>
      </w:pPr>
    </w:p>
    <w:p w14:paraId="075CA84B" w14:textId="08B10324" w:rsidR="00855939" w:rsidRDefault="00855939">
      <w:pPr>
        <w:widowControl/>
        <w:textAlignment w:val="auto"/>
        <w:rPr>
          <w:rFonts w:ascii="Times New Roman" w:eastAsia="Times New Roman" w:hAnsi="Times New Roman" w:cs="Times New Roman"/>
          <w:color w:val="000000"/>
          <w:sz w:val="24"/>
          <w:szCs w:val="36"/>
          <w:lang w:eastAsia="sk-SK"/>
        </w:rPr>
      </w:pPr>
    </w:p>
    <w:p w14:paraId="09D230E8" w14:textId="5FAAE9EE" w:rsidR="00855939" w:rsidRDefault="00855939">
      <w:pPr>
        <w:widowControl/>
        <w:textAlignment w:val="auto"/>
        <w:rPr>
          <w:rFonts w:ascii="Times New Roman" w:eastAsia="Times New Roman" w:hAnsi="Times New Roman" w:cs="Times New Roman"/>
          <w:color w:val="000000"/>
          <w:sz w:val="24"/>
          <w:szCs w:val="36"/>
          <w:lang w:eastAsia="sk-SK"/>
        </w:rPr>
      </w:pPr>
    </w:p>
    <w:p w14:paraId="3ADD2B66" w14:textId="51D6BD06" w:rsidR="00855939" w:rsidRDefault="00855939">
      <w:pPr>
        <w:widowControl/>
        <w:textAlignment w:val="auto"/>
        <w:rPr>
          <w:rFonts w:ascii="Times New Roman" w:eastAsia="Times New Roman" w:hAnsi="Times New Roman" w:cs="Times New Roman"/>
          <w:color w:val="000000"/>
          <w:sz w:val="24"/>
          <w:szCs w:val="36"/>
          <w:lang w:eastAsia="sk-SK"/>
        </w:rPr>
      </w:pPr>
    </w:p>
    <w:p w14:paraId="361E6845" w14:textId="4792F7C8" w:rsidR="00855939" w:rsidRDefault="00855939">
      <w:pPr>
        <w:widowControl/>
        <w:textAlignment w:val="auto"/>
        <w:rPr>
          <w:rFonts w:ascii="Times New Roman" w:eastAsia="Times New Roman" w:hAnsi="Times New Roman" w:cs="Times New Roman"/>
          <w:color w:val="000000"/>
          <w:sz w:val="24"/>
          <w:szCs w:val="36"/>
          <w:lang w:eastAsia="sk-SK"/>
        </w:rPr>
      </w:pPr>
    </w:p>
    <w:p w14:paraId="6C388FE4" w14:textId="50F50EAB" w:rsidR="00855939" w:rsidRDefault="00855939">
      <w:pPr>
        <w:widowControl/>
        <w:textAlignment w:val="auto"/>
        <w:rPr>
          <w:rFonts w:ascii="Times New Roman" w:eastAsia="Times New Roman" w:hAnsi="Times New Roman" w:cs="Times New Roman"/>
          <w:color w:val="000000"/>
          <w:sz w:val="24"/>
          <w:szCs w:val="36"/>
          <w:lang w:eastAsia="sk-SK"/>
        </w:rPr>
      </w:pPr>
    </w:p>
    <w:p w14:paraId="6440A53D" w14:textId="1F0FFD50" w:rsidR="00855939" w:rsidRDefault="00855939">
      <w:pPr>
        <w:widowControl/>
        <w:textAlignment w:val="auto"/>
        <w:rPr>
          <w:rFonts w:ascii="Times New Roman" w:eastAsia="Times New Roman" w:hAnsi="Times New Roman" w:cs="Times New Roman"/>
          <w:color w:val="000000"/>
          <w:sz w:val="24"/>
          <w:szCs w:val="36"/>
          <w:lang w:eastAsia="sk-SK"/>
        </w:rPr>
      </w:pPr>
    </w:p>
    <w:p w14:paraId="4375ABF9" w14:textId="145334FE" w:rsidR="00855939" w:rsidRDefault="00855939">
      <w:pPr>
        <w:widowControl/>
        <w:textAlignment w:val="auto"/>
        <w:rPr>
          <w:rFonts w:ascii="Times New Roman" w:eastAsia="Times New Roman" w:hAnsi="Times New Roman" w:cs="Times New Roman"/>
          <w:color w:val="000000"/>
          <w:sz w:val="24"/>
          <w:szCs w:val="36"/>
          <w:lang w:eastAsia="sk-SK"/>
        </w:rPr>
      </w:pPr>
    </w:p>
    <w:p w14:paraId="5724BD54" w14:textId="37801D2D" w:rsidR="00855939" w:rsidRDefault="00855939">
      <w:pPr>
        <w:widowControl/>
        <w:textAlignment w:val="auto"/>
        <w:rPr>
          <w:rFonts w:ascii="Times New Roman" w:eastAsia="Times New Roman" w:hAnsi="Times New Roman" w:cs="Times New Roman"/>
          <w:color w:val="000000"/>
          <w:sz w:val="24"/>
          <w:szCs w:val="36"/>
          <w:lang w:eastAsia="sk-SK"/>
        </w:rPr>
      </w:pPr>
    </w:p>
    <w:p w14:paraId="48EC2322" w14:textId="260CBCC0" w:rsidR="00855939" w:rsidRDefault="00855939">
      <w:pPr>
        <w:widowControl/>
        <w:textAlignment w:val="auto"/>
        <w:rPr>
          <w:rFonts w:ascii="Times New Roman" w:eastAsia="Times New Roman" w:hAnsi="Times New Roman" w:cs="Times New Roman"/>
          <w:color w:val="000000"/>
          <w:sz w:val="24"/>
          <w:szCs w:val="36"/>
          <w:lang w:eastAsia="sk-SK"/>
        </w:rPr>
      </w:pPr>
    </w:p>
    <w:p w14:paraId="51B1CCB8" w14:textId="2D0786D0" w:rsidR="00855939" w:rsidRDefault="00855939">
      <w:pPr>
        <w:widowControl/>
        <w:textAlignment w:val="auto"/>
        <w:rPr>
          <w:rFonts w:ascii="Times New Roman" w:eastAsia="Times New Roman" w:hAnsi="Times New Roman" w:cs="Times New Roman"/>
          <w:color w:val="000000"/>
          <w:sz w:val="24"/>
          <w:szCs w:val="36"/>
          <w:lang w:eastAsia="sk-SK"/>
        </w:rPr>
      </w:pPr>
    </w:p>
    <w:p w14:paraId="14CB967B" w14:textId="77777777" w:rsidR="00855939" w:rsidRDefault="00855939">
      <w:pPr>
        <w:widowControl/>
        <w:textAlignment w:val="auto"/>
        <w:rPr>
          <w:rFonts w:ascii="Times New Roman" w:eastAsia="Times New Roman" w:hAnsi="Times New Roman" w:cs="Times New Roman"/>
          <w:color w:val="000000"/>
          <w:sz w:val="24"/>
          <w:szCs w:val="36"/>
          <w:lang w:eastAsia="sk-SK"/>
        </w:rPr>
      </w:pPr>
    </w:p>
    <w:p w14:paraId="3B554FFF" w14:textId="77777777" w:rsidR="00D643A6" w:rsidRDefault="00D643A6">
      <w:pPr>
        <w:pStyle w:val="Standard"/>
        <w:jc w:val="right"/>
        <w:rPr>
          <w:rFonts w:ascii="Times New Roman" w:eastAsia="Times New Roman" w:hAnsi="Times New Roman" w:cs="Times New Roman"/>
          <w:sz w:val="24"/>
          <w:szCs w:val="36"/>
        </w:rPr>
      </w:pPr>
    </w:p>
    <w:p w14:paraId="3D82B973" w14:textId="77777777" w:rsidR="00BD0044" w:rsidRDefault="00BD0044">
      <w:pPr>
        <w:pStyle w:val="Standard"/>
        <w:rPr>
          <w:rFonts w:ascii="Times New Roman" w:eastAsia="Times New Roman" w:hAnsi="Times New Roman" w:cs="Times New Roman"/>
          <w:b/>
          <w:sz w:val="36"/>
          <w:szCs w:val="36"/>
        </w:rPr>
      </w:pPr>
    </w:p>
    <w:p w14:paraId="4211F971" w14:textId="77777777" w:rsidR="00BD0044" w:rsidRDefault="00BD0044">
      <w:pPr>
        <w:pStyle w:val="Standard"/>
        <w:rPr>
          <w:rFonts w:ascii="Times New Roman" w:eastAsia="Times New Roman" w:hAnsi="Times New Roman" w:cs="Times New Roman"/>
          <w:b/>
          <w:sz w:val="36"/>
          <w:szCs w:val="36"/>
        </w:rPr>
      </w:pPr>
    </w:p>
    <w:p w14:paraId="6E496DE5" w14:textId="5B114F09" w:rsidR="00D643A6" w:rsidRPr="00405572" w:rsidRDefault="00F02FA6" w:rsidP="00405572">
      <w:pPr>
        <w:pStyle w:val="Nadpis3"/>
        <w:ind w:firstLine="8"/>
        <w:rPr>
          <w:rFonts w:ascii="Times New Roman" w:hAnsi="Times New Roman" w:cs="Times New Roman"/>
          <w:b/>
          <w:bCs/>
          <w:color w:val="23292D"/>
          <w:sz w:val="32"/>
          <w:szCs w:val="32"/>
        </w:rPr>
      </w:pPr>
      <w:bookmarkStart w:id="0" w:name="_Toc63170244"/>
      <w:r w:rsidRPr="00405572">
        <w:rPr>
          <w:rFonts w:ascii="Times New Roman" w:hAnsi="Times New Roman" w:cs="Times New Roman"/>
          <w:b/>
          <w:bCs/>
          <w:color w:val="23292D"/>
          <w:sz w:val="32"/>
          <w:szCs w:val="32"/>
        </w:rPr>
        <w:t>1. Úvod</w:t>
      </w:r>
      <w:bookmarkEnd w:id="0"/>
    </w:p>
    <w:p w14:paraId="1209D917" w14:textId="77777777" w:rsidR="00D643A6" w:rsidRDefault="00D643A6">
      <w:pPr>
        <w:pStyle w:val="Standard"/>
        <w:rPr>
          <w:rFonts w:ascii="Times New Roman" w:eastAsia="Times New Roman" w:hAnsi="Times New Roman" w:cs="Times New Roman"/>
          <w:sz w:val="32"/>
          <w:szCs w:val="36"/>
        </w:rPr>
      </w:pPr>
    </w:p>
    <w:p w14:paraId="1ED9F43D" w14:textId="77777777" w:rsidR="00D643A6" w:rsidRPr="00F02FA6" w:rsidRDefault="00F02FA6" w:rsidP="00F02FA6">
      <w:pPr>
        <w:pStyle w:val="Nadpis3"/>
        <w:rPr>
          <w:rFonts w:ascii="Times New Roman" w:hAnsi="Times New Roman" w:cs="Times New Roman"/>
          <w:color w:val="23292D"/>
          <w:sz w:val="32"/>
          <w:szCs w:val="32"/>
        </w:rPr>
      </w:pPr>
      <w:bookmarkStart w:id="1" w:name="_Toc63170245"/>
      <w:r w:rsidRPr="00F02FA6">
        <w:rPr>
          <w:rFonts w:ascii="Times New Roman" w:hAnsi="Times New Roman" w:cs="Times New Roman"/>
          <w:color w:val="23292D"/>
          <w:sz w:val="32"/>
          <w:szCs w:val="32"/>
        </w:rPr>
        <w:t>1.1. Účel katalógu požiadaviek</w:t>
      </w:r>
      <w:bookmarkEnd w:id="1"/>
    </w:p>
    <w:p w14:paraId="2A7B9A6F" w14:textId="77777777" w:rsidR="00D643A6" w:rsidRDefault="00D643A6">
      <w:pPr>
        <w:pStyle w:val="Standard"/>
        <w:rPr>
          <w:rFonts w:ascii="Times New Roman" w:eastAsia="Times New Roman" w:hAnsi="Times New Roman" w:cs="Times New Roman"/>
          <w:sz w:val="28"/>
          <w:szCs w:val="36"/>
        </w:rPr>
      </w:pPr>
    </w:p>
    <w:p w14:paraId="62E058BB" w14:textId="77777777" w:rsidR="00D643A6" w:rsidRDefault="00F02FA6">
      <w:pPr>
        <w:pStyle w:val="Standard"/>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ab/>
        <w:t>Dokument popisuje presné požiadavky zadávateľa na projekt Softvér pre podporu monitorovania kvality ovzdušia pre Slovenský hydrometeorologický ústav. Tento projekt je vedený Mgr. Pavlom Petrovičom, PhD. a je súčasťou predmetu Tvorba informačných systémov odboru Aplikovaná informatika na Fakulte matematiky, fyziky a informatiky, Univerzity Komenského v Bratislave.</w:t>
      </w:r>
    </w:p>
    <w:p w14:paraId="53B8F7EA" w14:textId="77777777" w:rsidR="00D643A6" w:rsidRDefault="00F02FA6">
      <w:pPr>
        <w:pStyle w:val="Standard"/>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Tento dokument je určený rovnako pre predstaviteľov SHMÚ aj pre náš tím. Rovnako je tento dokument pre obe strany záväzný.</w:t>
      </w:r>
    </w:p>
    <w:p w14:paraId="7A0BC11E" w14:textId="77777777" w:rsidR="00D643A6" w:rsidRDefault="00D643A6">
      <w:pPr>
        <w:pStyle w:val="Standard"/>
        <w:rPr>
          <w:rFonts w:ascii="Times New Roman" w:eastAsia="Times New Roman" w:hAnsi="Times New Roman" w:cs="Times New Roman"/>
          <w:sz w:val="28"/>
          <w:szCs w:val="36"/>
        </w:rPr>
      </w:pPr>
    </w:p>
    <w:p w14:paraId="2FFC986E" w14:textId="77777777" w:rsidR="00D643A6" w:rsidRPr="00F02FA6" w:rsidRDefault="00F02FA6" w:rsidP="00F02FA6">
      <w:pPr>
        <w:pStyle w:val="Nadpis3"/>
        <w:rPr>
          <w:rFonts w:ascii="Times New Roman" w:hAnsi="Times New Roman" w:cs="Times New Roman"/>
          <w:color w:val="23292D"/>
          <w:sz w:val="32"/>
          <w:szCs w:val="32"/>
        </w:rPr>
      </w:pPr>
      <w:bookmarkStart w:id="2" w:name="_Toc63170246"/>
      <w:r w:rsidRPr="00F02FA6">
        <w:rPr>
          <w:rFonts w:ascii="Times New Roman" w:hAnsi="Times New Roman" w:cs="Times New Roman"/>
          <w:color w:val="23292D"/>
          <w:sz w:val="32"/>
          <w:szCs w:val="32"/>
        </w:rPr>
        <w:t>1.2 Rozsah projektu</w:t>
      </w:r>
      <w:bookmarkEnd w:id="2"/>
    </w:p>
    <w:p w14:paraId="0870899C" w14:textId="77777777" w:rsidR="00D643A6" w:rsidRDefault="00D643A6">
      <w:pPr>
        <w:pStyle w:val="Standard"/>
        <w:rPr>
          <w:rFonts w:ascii="Times New Roman" w:eastAsia="Times New Roman" w:hAnsi="Times New Roman" w:cs="Times New Roman"/>
          <w:sz w:val="28"/>
          <w:szCs w:val="36"/>
        </w:rPr>
      </w:pPr>
    </w:p>
    <w:p w14:paraId="605BCA63" w14:textId="77777777" w:rsidR="00D643A6" w:rsidRDefault="00F02FA6">
      <w:pPr>
        <w:pStyle w:val="Standard"/>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ab/>
        <w:t>Projektom je webová aplikácia, ktorá slúži na zobrazenie nameraných hodnôt jednotlivých látok, znečisťujúcich ovzdušie, prostredníctvom grafov, tabuliek a mapy. Aplikácia automaticky spracováva dáta a pri niektorých znečisťujúcich látkach počíta kĺzavý priemer.</w:t>
      </w:r>
    </w:p>
    <w:p w14:paraId="3C7011F4" w14:textId="77777777" w:rsidR="00D643A6" w:rsidRDefault="00D643A6">
      <w:pPr>
        <w:pStyle w:val="Standard"/>
        <w:rPr>
          <w:rFonts w:ascii="Times New Roman" w:hAnsi="Times New Roman"/>
        </w:rPr>
      </w:pPr>
    </w:p>
    <w:p w14:paraId="326D9D40" w14:textId="77777777" w:rsidR="00D643A6" w:rsidRPr="00F02FA6" w:rsidRDefault="00F02FA6" w:rsidP="00F02FA6">
      <w:pPr>
        <w:pStyle w:val="Nadpis3"/>
        <w:rPr>
          <w:rFonts w:ascii="Times New Roman" w:hAnsi="Times New Roman" w:cs="Times New Roman"/>
          <w:color w:val="23292D"/>
          <w:sz w:val="32"/>
          <w:szCs w:val="32"/>
        </w:rPr>
      </w:pPr>
      <w:bookmarkStart w:id="3" w:name="_Toc63170247"/>
      <w:r w:rsidRPr="00F02FA6">
        <w:rPr>
          <w:rFonts w:ascii="Times New Roman" w:hAnsi="Times New Roman" w:cs="Times New Roman"/>
          <w:color w:val="23292D"/>
          <w:sz w:val="32"/>
          <w:szCs w:val="32"/>
        </w:rPr>
        <w:t>1.3 Slovník pojmov</w:t>
      </w:r>
      <w:bookmarkEnd w:id="3"/>
    </w:p>
    <w:p w14:paraId="32367166" w14:textId="77777777" w:rsidR="00D643A6" w:rsidRDefault="00D643A6">
      <w:pPr>
        <w:pStyle w:val="Standard"/>
        <w:rPr>
          <w:rFonts w:ascii="Times New Roman" w:hAnsi="Times New Roman"/>
          <w:sz w:val="28"/>
          <w:szCs w:val="28"/>
        </w:rPr>
      </w:pPr>
    </w:p>
    <w:p w14:paraId="6DA92507" w14:textId="77777777" w:rsidR="00D643A6" w:rsidRDefault="00F02FA6">
      <w:pPr>
        <w:pStyle w:val="Standard"/>
        <w:jc w:val="both"/>
        <w:rPr>
          <w:rFonts w:ascii="Times New Roman" w:hAnsi="Times New Roman"/>
        </w:rPr>
      </w:pPr>
      <w:r>
        <w:rPr>
          <w:rFonts w:ascii="Times New Roman" w:eastAsia="Times New Roman" w:hAnsi="Times New Roman" w:cs="Times New Roman"/>
          <w:sz w:val="28"/>
          <w:szCs w:val="28"/>
        </w:rPr>
        <w:tab/>
      </w:r>
      <w:proofErr w:type="spellStart"/>
      <w:r>
        <w:rPr>
          <w:rFonts w:ascii="Times New Roman" w:eastAsia="Times New Roman" w:hAnsi="Times New Roman" w:cs="Times New Roman"/>
          <w:sz w:val="28"/>
          <w:szCs w:val="28"/>
        </w:rPr>
        <w:t>Django</w:t>
      </w:r>
      <w:proofErr w:type="spellEnd"/>
      <w:r>
        <w:rPr>
          <w:rFonts w:ascii="Times New Roman" w:eastAsia="Times New Roman" w:hAnsi="Times New Roman" w:cs="Times New Roman"/>
          <w:sz w:val="28"/>
          <w:szCs w:val="28"/>
        </w:rPr>
        <w:t xml:space="preserve"> – </w:t>
      </w:r>
      <w:proofErr w:type="spellStart"/>
      <w:r>
        <w:rPr>
          <w:rFonts w:ascii="Times New Roman" w:hAnsi="Times New Roman"/>
          <w:sz w:val="28"/>
          <w:szCs w:val="28"/>
        </w:rPr>
        <w:t>pythonovská</w:t>
      </w:r>
      <w:proofErr w:type="spellEnd"/>
      <w:r>
        <w:rPr>
          <w:rFonts w:ascii="Times New Roman" w:eastAsia="Times New Roman" w:hAnsi="Times New Roman" w:cs="Times New Roman"/>
          <w:sz w:val="28"/>
          <w:szCs w:val="28"/>
        </w:rPr>
        <w:t xml:space="preserve"> knižnica slúžiaca na vytváranie webových aplikácii</w:t>
      </w:r>
    </w:p>
    <w:p w14:paraId="0CFE689E" w14:textId="77777777" w:rsidR="00D643A6" w:rsidRDefault="00D643A6">
      <w:pPr>
        <w:pStyle w:val="Standard"/>
        <w:rPr>
          <w:rFonts w:ascii="Times New Roman" w:eastAsia="Times New Roman" w:hAnsi="Times New Roman" w:cs="Times New Roman"/>
          <w:sz w:val="28"/>
          <w:szCs w:val="28"/>
        </w:rPr>
      </w:pPr>
    </w:p>
    <w:p w14:paraId="17003E9B" w14:textId="77777777" w:rsidR="00D643A6" w:rsidRPr="00F02FA6" w:rsidRDefault="00F02FA6" w:rsidP="00F02FA6">
      <w:pPr>
        <w:pStyle w:val="Nadpis3"/>
        <w:rPr>
          <w:rFonts w:ascii="Times New Roman" w:hAnsi="Times New Roman" w:cs="Times New Roman"/>
          <w:color w:val="23292D"/>
          <w:sz w:val="32"/>
          <w:szCs w:val="32"/>
        </w:rPr>
      </w:pPr>
      <w:bookmarkStart w:id="4" w:name="_Toc63170248"/>
      <w:r w:rsidRPr="00F02FA6">
        <w:rPr>
          <w:rFonts w:ascii="Times New Roman" w:hAnsi="Times New Roman" w:cs="Times New Roman"/>
          <w:color w:val="23292D"/>
          <w:sz w:val="32"/>
          <w:szCs w:val="32"/>
        </w:rPr>
        <w:t>1.4 Odkazy na externé stránky</w:t>
      </w:r>
      <w:bookmarkEnd w:id="4"/>
    </w:p>
    <w:p w14:paraId="7F6E858A" w14:textId="77777777" w:rsidR="00D643A6" w:rsidRDefault="00D643A6">
      <w:pPr>
        <w:pStyle w:val="Standard"/>
        <w:rPr>
          <w:rFonts w:ascii="Times New Roman" w:hAnsi="Times New Roman"/>
        </w:rPr>
      </w:pPr>
    </w:p>
    <w:p w14:paraId="4E05F90A" w14:textId="77777777" w:rsidR="00D643A6" w:rsidRDefault="00F02FA6">
      <w:pPr>
        <w:pStyle w:val="Standard"/>
        <w:rPr>
          <w:rFonts w:ascii="Times New Roman" w:hAnsi="Times New Roman" w:cs="Times New Roman"/>
          <w:sz w:val="28"/>
          <w:szCs w:val="28"/>
        </w:rPr>
      </w:pPr>
      <w:r>
        <w:rPr>
          <w:rFonts w:ascii="Times New Roman" w:hAnsi="Times New Roman"/>
          <w:sz w:val="28"/>
          <w:szCs w:val="28"/>
        </w:rPr>
        <w:t xml:space="preserve">Farebné škály znečisťujúcich látok </w:t>
      </w:r>
      <w:r>
        <w:rPr>
          <w:rFonts w:ascii="Times New Roman" w:eastAsia="Times New Roman" w:hAnsi="Times New Roman" w:cs="Times New Roman"/>
          <w:sz w:val="28"/>
          <w:szCs w:val="28"/>
        </w:rPr>
        <w:t xml:space="preserve">- </w:t>
      </w:r>
      <w:r>
        <w:rPr>
          <w:rFonts w:ascii="Times New Roman" w:hAnsi="Times New Roman" w:cs="Times New Roman"/>
          <w:sz w:val="28"/>
          <w:szCs w:val="28"/>
        </w:rPr>
        <w:t>http://www.shmu.sk/sk/?page=1&amp;id=oko_imis</w:t>
      </w:r>
    </w:p>
    <w:p w14:paraId="562FE2DA" w14:textId="77777777" w:rsidR="00D643A6" w:rsidRDefault="00F02FA6">
      <w:pPr>
        <w:pStyle w:val="Standard"/>
      </w:pPr>
      <w:r>
        <w:rPr>
          <w:rFonts w:ascii="Times New Roman" w:eastAsia="Times New Roman" w:hAnsi="Times New Roman" w:cs="Times New Roman"/>
          <w:sz w:val="28"/>
          <w:szCs w:val="28"/>
        </w:rPr>
        <w:t>Štruktúra vizualizovaných dát - https://docs.google.com/document/d/1uo95iCkiYSIEcKqcRpAVdpCVm1FHCHaM5W0O_34xM_Y/edit?usp=sharing</w:t>
      </w:r>
    </w:p>
    <w:p w14:paraId="061EA675" w14:textId="77777777" w:rsidR="00D643A6" w:rsidRDefault="00D643A6">
      <w:pPr>
        <w:pStyle w:val="Standard"/>
        <w:rPr>
          <w:rFonts w:ascii="Times New Roman" w:eastAsia="Times New Roman" w:hAnsi="Times New Roman" w:cs="Times New Roman"/>
          <w:sz w:val="24"/>
          <w:szCs w:val="24"/>
          <w:highlight w:val="yellow"/>
        </w:rPr>
      </w:pPr>
    </w:p>
    <w:p w14:paraId="60E48123" w14:textId="1B3555F8" w:rsidR="00D643A6" w:rsidRDefault="00D643A6">
      <w:pPr>
        <w:pStyle w:val="Standard"/>
        <w:rPr>
          <w:rFonts w:ascii="Times New Roman" w:hAnsi="Times New Roman"/>
        </w:rPr>
      </w:pPr>
    </w:p>
    <w:p w14:paraId="393B031E" w14:textId="77777777" w:rsidR="00D643A6" w:rsidRPr="00405572" w:rsidRDefault="00F02FA6" w:rsidP="00405572">
      <w:pPr>
        <w:pStyle w:val="Nadpis3"/>
        <w:ind w:firstLine="8"/>
        <w:rPr>
          <w:rFonts w:ascii="Times New Roman" w:hAnsi="Times New Roman" w:cs="Times New Roman"/>
          <w:b/>
          <w:bCs/>
          <w:color w:val="23292D"/>
          <w:sz w:val="32"/>
          <w:szCs w:val="32"/>
        </w:rPr>
      </w:pPr>
      <w:bookmarkStart w:id="5" w:name="_Toc63170249"/>
      <w:r w:rsidRPr="00405572">
        <w:rPr>
          <w:rFonts w:ascii="Times New Roman" w:hAnsi="Times New Roman" w:cs="Times New Roman"/>
          <w:b/>
          <w:bCs/>
          <w:color w:val="23292D"/>
          <w:sz w:val="32"/>
          <w:szCs w:val="32"/>
        </w:rPr>
        <w:t>2. Všeobecný popis</w:t>
      </w:r>
      <w:bookmarkEnd w:id="5"/>
    </w:p>
    <w:p w14:paraId="27F362DA" w14:textId="77777777" w:rsidR="00D643A6" w:rsidRDefault="00D643A6">
      <w:pPr>
        <w:pStyle w:val="Standard"/>
        <w:rPr>
          <w:rFonts w:ascii="Times New Roman" w:eastAsia="Times New Roman" w:hAnsi="Times New Roman" w:cs="Times New Roman"/>
          <w:sz w:val="32"/>
          <w:szCs w:val="36"/>
        </w:rPr>
      </w:pPr>
    </w:p>
    <w:p w14:paraId="3F240D94" w14:textId="77777777" w:rsidR="00D643A6" w:rsidRPr="00F02FA6" w:rsidRDefault="00F02FA6" w:rsidP="00F02FA6">
      <w:pPr>
        <w:pStyle w:val="Nadpis3"/>
        <w:rPr>
          <w:rFonts w:ascii="Times New Roman" w:hAnsi="Times New Roman" w:cs="Times New Roman"/>
          <w:color w:val="23292D"/>
          <w:sz w:val="32"/>
          <w:szCs w:val="32"/>
        </w:rPr>
      </w:pPr>
      <w:bookmarkStart w:id="6" w:name="_Toc63170250"/>
      <w:r w:rsidRPr="00F02FA6">
        <w:rPr>
          <w:rFonts w:ascii="Times New Roman" w:hAnsi="Times New Roman" w:cs="Times New Roman"/>
          <w:color w:val="23292D"/>
          <w:sz w:val="32"/>
          <w:szCs w:val="32"/>
        </w:rPr>
        <w:t>2.1. Perspektíva projektu</w:t>
      </w:r>
      <w:bookmarkEnd w:id="6"/>
    </w:p>
    <w:p w14:paraId="6529AC13" w14:textId="77777777" w:rsidR="00D643A6" w:rsidRDefault="00D643A6">
      <w:pPr>
        <w:pStyle w:val="Standard"/>
        <w:rPr>
          <w:rFonts w:ascii="Times New Roman" w:hAnsi="Times New Roman"/>
        </w:rPr>
      </w:pPr>
    </w:p>
    <w:p w14:paraId="0ABB2F6B" w14:textId="77777777" w:rsidR="00D643A6" w:rsidRDefault="00F02FA6">
      <w:pPr>
        <w:pStyle w:val="Standard"/>
        <w:jc w:val="both"/>
      </w:pPr>
      <w:r>
        <w:rPr>
          <w:rFonts w:ascii="Times New Roman" w:eastAsia="Times New Roman" w:hAnsi="Times New Roman" w:cs="Times New Roman"/>
          <w:sz w:val="28"/>
          <w:szCs w:val="36"/>
        </w:rPr>
        <w:tab/>
        <w:t>Softvér bude získavať údaje o znečistení ovzdušia z databázy, ktorá je na klientovom serveri a zobrazovať ich v prehliadači pre interné potreby pracovníkov SHMÚ. Neobsahuje žiadne exporty a nie je prepojená so žiadnymi inými aplikáciami.</w:t>
      </w:r>
    </w:p>
    <w:p w14:paraId="4A16DF88" w14:textId="77777777" w:rsidR="00D643A6" w:rsidRDefault="00D643A6">
      <w:pPr>
        <w:pStyle w:val="Standard"/>
        <w:rPr>
          <w:rFonts w:ascii="Times New Roman" w:eastAsia="Times New Roman" w:hAnsi="Times New Roman" w:cs="Times New Roman"/>
          <w:sz w:val="32"/>
          <w:szCs w:val="36"/>
          <w:u w:val="single"/>
        </w:rPr>
      </w:pPr>
    </w:p>
    <w:p w14:paraId="6A8A3F11" w14:textId="77777777" w:rsidR="00D643A6" w:rsidRPr="00F02FA6" w:rsidRDefault="00F02FA6" w:rsidP="00F02FA6">
      <w:pPr>
        <w:pStyle w:val="Nadpis3"/>
        <w:rPr>
          <w:rFonts w:ascii="Times New Roman" w:hAnsi="Times New Roman" w:cs="Times New Roman"/>
          <w:color w:val="23292D"/>
          <w:sz w:val="32"/>
          <w:szCs w:val="32"/>
        </w:rPr>
      </w:pPr>
      <w:bookmarkStart w:id="7" w:name="_Toc63170251"/>
      <w:r w:rsidRPr="00F02FA6">
        <w:rPr>
          <w:rFonts w:ascii="Times New Roman" w:hAnsi="Times New Roman" w:cs="Times New Roman"/>
          <w:color w:val="23292D"/>
          <w:sz w:val="32"/>
          <w:szCs w:val="32"/>
        </w:rPr>
        <w:t>2.2. Funkcionalita aplikácie</w:t>
      </w:r>
      <w:bookmarkEnd w:id="7"/>
    </w:p>
    <w:p w14:paraId="54A26723" w14:textId="77777777" w:rsidR="00D643A6" w:rsidRDefault="00D643A6">
      <w:pPr>
        <w:pStyle w:val="Standard"/>
        <w:rPr>
          <w:rFonts w:ascii="Times New Roman" w:eastAsia="Times New Roman" w:hAnsi="Times New Roman" w:cs="Times New Roman"/>
          <w:sz w:val="28"/>
          <w:szCs w:val="36"/>
        </w:rPr>
      </w:pPr>
    </w:p>
    <w:p w14:paraId="755B7C22" w14:textId="77777777" w:rsidR="00D643A6" w:rsidRDefault="00F02FA6">
      <w:pPr>
        <w:pStyle w:val="Standard"/>
        <w:jc w:val="both"/>
      </w:pPr>
      <w:r>
        <w:rPr>
          <w:rFonts w:ascii="Times New Roman" w:eastAsia="Times New Roman" w:hAnsi="Times New Roman" w:cs="Times New Roman"/>
          <w:sz w:val="28"/>
          <w:szCs w:val="36"/>
        </w:rPr>
        <w:tab/>
        <w:t>Softvér pre podporu monitorovania kvality ovzdušia je webová aplikácia, ktorá spracováva namerané hodnoty znečisťujúcich látok v ovzduší a následne ich graficky znázorňuje na webovej stránke. Aplikácia bude pozostávať z piatich základných komponentov: graf, tabuľka staníc, mapa, tabuľka vlastnej predpovede a interaktívna predpoveď vetra.</w:t>
      </w:r>
    </w:p>
    <w:p w14:paraId="51B61D0F" w14:textId="77777777" w:rsidR="00D643A6" w:rsidRDefault="00F02FA6">
      <w:pPr>
        <w:pStyle w:val="Standard"/>
        <w:jc w:val="both"/>
      </w:pPr>
      <w:r>
        <w:rPr>
          <w:rFonts w:ascii="Times New Roman" w:eastAsia="Times New Roman" w:hAnsi="Times New Roman" w:cs="Times New Roman"/>
          <w:sz w:val="28"/>
          <w:szCs w:val="36"/>
        </w:rPr>
        <w:tab/>
        <w:t>Na grafe budú znázornené hodnoty znečisťujúcich látok (ZL) PM</w:t>
      </w:r>
      <w:r>
        <w:rPr>
          <w:rFonts w:ascii="Times New Roman" w:eastAsia="Times New Roman" w:hAnsi="Times New Roman" w:cs="Times New Roman"/>
          <w:sz w:val="28"/>
          <w:szCs w:val="36"/>
          <w:vertAlign w:val="subscript"/>
        </w:rPr>
        <w:t>10</w:t>
      </w:r>
      <w:r>
        <w:rPr>
          <w:rFonts w:ascii="Times New Roman" w:eastAsia="Times New Roman" w:hAnsi="Times New Roman" w:cs="Times New Roman"/>
          <w:sz w:val="28"/>
          <w:szCs w:val="36"/>
        </w:rPr>
        <w:t>, SO</w:t>
      </w:r>
      <w:r>
        <w:rPr>
          <w:rFonts w:ascii="Times New Roman" w:eastAsia="Times New Roman" w:hAnsi="Times New Roman" w:cs="Times New Roman"/>
          <w:sz w:val="28"/>
          <w:szCs w:val="36"/>
          <w:vertAlign w:val="subscript"/>
        </w:rPr>
        <w:t>2</w:t>
      </w:r>
      <w:r>
        <w:rPr>
          <w:rFonts w:ascii="Times New Roman" w:eastAsia="Times New Roman" w:hAnsi="Times New Roman" w:cs="Times New Roman"/>
          <w:sz w:val="28"/>
          <w:szCs w:val="36"/>
        </w:rPr>
        <w:t>, O</w:t>
      </w:r>
      <w:r>
        <w:rPr>
          <w:rFonts w:ascii="Times New Roman" w:eastAsia="Times New Roman" w:hAnsi="Times New Roman" w:cs="Times New Roman"/>
          <w:sz w:val="28"/>
          <w:szCs w:val="36"/>
          <w:vertAlign w:val="subscript"/>
        </w:rPr>
        <w:t>3</w:t>
      </w:r>
      <w:r>
        <w:rPr>
          <w:rFonts w:ascii="Times New Roman" w:eastAsia="Times New Roman" w:hAnsi="Times New Roman" w:cs="Times New Roman"/>
          <w:sz w:val="28"/>
          <w:szCs w:val="36"/>
        </w:rPr>
        <w:t>, NO</w:t>
      </w:r>
      <w:r>
        <w:rPr>
          <w:rFonts w:ascii="Times New Roman" w:eastAsia="Times New Roman" w:hAnsi="Times New Roman" w:cs="Times New Roman"/>
          <w:sz w:val="28"/>
          <w:szCs w:val="36"/>
          <w:vertAlign w:val="subscript"/>
        </w:rPr>
        <w:t>2</w:t>
      </w:r>
      <w:r>
        <w:rPr>
          <w:rFonts w:ascii="Times New Roman" w:eastAsia="Times New Roman" w:hAnsi="Times New Roman" w:cs="Times New Roman"/>
          <w:sz w:val="28"/>
          <w:szCs w:val="36"/>
        </w:rPr>
        <w:t xml:space="preserve"> a PM</w:t>
      </w:r>
      <w:r>
        <w:rPr>
          <w:rFonts w:ascii="Times New Roman" w:eastAsia="Times New Roman" w:hAnsi="Times New Roman" w:cs="Times New Roman"/>
          <w:sz w:val="28"/>
          <w:szCs w:val="36"/>
          <w:vertAlign w:val="subscript"/>
        </w:rPr>
        <w:t>2,5</w:t>
      </w:r>
      <w:r>
        <w:rPr>
          <w:rFonts w:ascii="Times New Roman" w:eastAsia="Times New Roman" w:hAnsi="Times New Roman" w:cs="Times New Roman"/>
          <w:sz w:val="28"/>
          <w:szCs w:val="36"/>
        </w:rPr>
        <w:t xml:space="preserve"> v hodinovom intervale pre vybraných 1- 7 dní. Pri znečisťujúcej látke PM</w:t>
      </w:r>
      <w:r>
        <w:rPr>
          <w:rFonts w:ascii="Times New Roman" w:eastAsia="Times New Roman" w:hAnsi="Times New Roman" w:cs="Times New Roman"/>
          <w:sz w:val="28"/>
          <w:szCs w:val="36"/>
          <w:vertAlign w:val="subscript"/>
        </w:rPr>
        <w:t>10</w:t>
      </w:r>
      <w:r>
        <w:rPr>
          <w:rFonts w:ascii="Times New Roman" w:eastAsia="Times New Roman" w:hAnsi="Times New Roman" w:cs="Times New Roman"/>
          <w:sz w:val="28"/>
          <w:szCs w:val="36"/>
        </w:rPr>
        <w:t xml:space="preserve"> sa vypočíta a znázorní v grafe aj 12 hodinový kĺzavý priemer a 24 hodinový priemer. Používateľ si bude môcť zvoliť, ktoré znečisťujúce látky sa na grafe zobrazia z ktorých staníc, s tým, že ak používateľ neurčí inak,</w:t>
      </w:r>
      <w:r>
        <w:rPr>
          <w:rFonts w:ascii="Times New Roman" w:eastAsia="Times New Roman" w:hAnsi="Times New Roman" w:cs="Times New Roman"/>
          <w:sz w:val="28"/>
          <w:szCs w:val="36"/>
          <w:shd w:val="clear" w:color="auto" w:fill="FFFFFF"/>
        </w:rPr>
        <w:t xml:space="preserve"> zobrazené budú</w:t>
      </w:r>
      <w:r>
        <w:rPr>
          <w:rFonts w:ascii="Times New Roman" w:eastAsia="Times New Roman" w:hAnsi="Times New Roman" w:cs="Times New Roman"/>
          <w:sz w:val="28"/>
          <w:szCs w:val="36"/>
        </w:rPr>
        <w:t xml:space="preserve"> znečisťujúce látky PM</w:t>
      </w:r>
      <w:r>
        <w:rPr>
          <w:rFonts w:ascii="Times New Roman" w:eastAsia="Times New Roman" w:hAnsi="Times New Roman" w:cs="Times New Roman"/>
          <w:sz w:val="28"/>
          <w:szCs w:val="36"/>
          <w:vertAlign w:val="subscript"/>
        </w:rPr>
        <w:t>10</w:t>
      </w:r>
      <w:r>
        <w:rPr>
          <w:rFonts w:ascii="Times New Roman" w:eastAsia="Times New Roman" w:hAnsi="Times New Roman" w:cs="Times New Roman"/>
          <w:sz w:val="28"/>
          <w:szCs w:val="36"/>
        </w:rPr>
        <w:t>, SO</w:t>
      </w:r>
      <w:r>
        <w:rPr>
          <w:rFonts w:ascii="Times New Roman" w:eastAsia="Times New Roman" w:hAnsi="Times New Roman" w:cs="Times New Roman"/>
          <w:sz w:val="28"/>
          <w:szCs w:val="36"/>
          <w:vertAlign w:val="subscript"/>
        </w:rPr>
        <w:t>2</w:t>
      </w:r>
      <w:r>
        <w:rPr>
          <w:rFonts w:ascii="Times New Roman" w:eastAsia="Times New Roman" w:hAnsi="Times New Roman" w:cs="Times New Roman"/>
          <w:sz w:val="28"/>
          <w:szCs w:val="36"/>
        </w:rPr>
        <w:t>, O</w:t>
      </w:r>
      <w:r>
        <w:rPr>
          <w:rFonts w:ascii="Times New Roman" w:eastAsia="Times New Roman" w:hAnsi="Times New Roman" w:cs="Times New Roman"/>
          <w:sz w:val="28"/>
          <w:szCs w:val="36"/>
          <w:vertAlign w:val="subscript"/>
        </w:rPr>
        <w:t>3</w:t>
      </w:r>
      <w:r>
        <w:rPr>
          <w:rFonts w:ascii="Times New Roman" w:eastAsia="Times New Roman" w:hAnsi="Times New Roman" w:cs="Times New Roman"/>
          <w:sz w:val="28"/>
          <w:szCs w:val="36"/>
        </w:rPr>
        <w:t xml:space="preserve"> a NO</w:t>
      </w:r>
      <w:r>
        <w:rPr>
          <w:rFonts w:ascii="Times New Roman" w:eastAsia="Times New Roman" w:hAnsi="Times New Roman" w:cs="Times New Roman"/>
          <w:sz w:val="28"/>
          <w:szCs w:val="36"/>
          <w:vertAlign w:val="subscript"/>
        </w:rPr>
        <w:t>2</w:t>
      </w:r>
      <w:r>
        <w:rPr>
          <w:rFonts w:ascii="Times New Roman" w:eastAsia="Times New Roman" w:hAnsi="Times New Roman" w:cs="Times New Roman"/>
          <w:sz w:val="28"/>
          <w:szCs w:val="36"/>
        </w:rPr>
        <w:t xml:space="preserve">. V grafe bude znázornená hranica vysokej koncentrácie častíc vo vzduchu (červenou farbou) a hranica zvýšenej koncentrácie častíc vo vzduchu (oranžovou farbou). </w:t>
      </w:r>
      <w:r>
        <w:rPr>
          <w:rFonts w:ascii="Times New Roman" w:eastAsia="Times New Roman" w:hAnsi="Times New Roman" w:cs="Times New Roman"/>
          <w:sz w:val="28"/>
          <w:szCs w:val="36"/>
          <w:highlight w:val="white"/>
        </w:rPr>
        <w:t>Nad grafom bude možnosť zvoliť počet na koľko dní dozadu sa zobrazia údaje, rovnako aj výber stanice.</w:t>
      </w:r>
    </w:p>
    <w:p w14:paraId="5285BA44" w14:textId="77777777" w:rsidR="00D643A6" w:rsidRDefault="00F02FA6">
      <w:pPr>
        <w:pStyle w:val="Standard"/>
        <w:jc w:val="both"/>
      </w:pPr>
      <w:r>
        <w:rPr>
          <w:rFonts w:ascii="Times New Roman" w:eastAsia="Times New Roman" w:hAnsi="Times New Roman" w:cs="Times New Roman"/>
          <w:sz w:val="28"/>
          <w:szCs w:val="36"/>
        </w:rPr>
        <w:tab/>
        <w:t>Tabuľka vlastnej predpovede bude používateľom modifikovateľná tabuľka, do ktorej bude môcť vkladať svoje vlastné vymyslené hodnoty látky PM</w:t>
      </w:r>
      <w:r>
        <w:rPr>
          <w:rFonts w:ascii="Times New Roman" w:eastAsia="Times New Roman" w:hAnsi="Times New Roman" w:cs="Times New Roman"/>
          <w:sz w:val="28"/>
          <w:szCs w:val="36"/>
          <w:vertAlign w:val="subscript"/>
        </w:rPr>
        <w:t xml:space="preserve">10 </w:t>
      </w:r>
      <w:r>
        <w:rPr>
          <w:rFonts w:ascii="Times New Roman" w:eastAsia="Times New Roman" w:hAnsi="Times New Roman" w:cs="Times New Roman"/>
          <w:sz w:val="28"/>
          <w:szCs w:val="36"/>
        </w:rPr>
        <w:t xml:space="preserve">na najbližších 5 hodín (jednotlivé stĺpce budú aktuálny čas + 1h, aktuálny čas + 2h, </w:t>
      </w:r>
      <w:r>
        <w:rPr>
          <w:rFonts w:ascii="Times New Roman" w:eastAsia="Times New Roman" w:hAnsi="Times New Roman" w:cs="Times New Roman"/>
          <w:sz w:val="28"/>
          <w:szCs w:val="36"/>
        </w:rPr>
        <w:lastRenderedPageBreak/>
        <w:t>…). Tabuľka bude taktiež obsahovať hodnoty látky PM</w:t>
      </w:r>
      <w:r>
        <w:rPr>
          <w:rFonts w:ascii="Times New Roman" w:eastAsia="Times New Roman" w:hAnsi="Times New Roman" w:cs="Times New Roman"/>
          <w:sz w:val="28"/>
          <w:szCs w:val="36"/>
          <w:vertAlign w:val="subscript"/>
        </w:rPr>
        <w:t xml:space="preserve">10 </w:t>
      </w:r>
      <w:r>
        <w:rPr>
          <w:rFonts w:ascii="Times New Roman" w:eastAsia="Times New Roman" w:hAnsi="Times New Roman" w:cs="Times New Roman"/>
          <w:sz w:val="28"/>
          <w:szCs w:val="36"/>
        </w:rPr>
        <w:t>za posledných 12 hodín (čiže stĺpce aktuálny čas, aktuálny čas – 1h, …), ktoré budú už vyplnené podľa údajov z grafu. Po zadaní hodnôt sa vypočíta nový 12 hodinový kĺzavý priemer pre všetky body v grafe vrátane doplnených 5 bodov a zobrazí sa na grafe aj v tabuľke. Tabuľka sa teda bude nachádzať priamo pod grafom.</w:t>
      </w:r>
    </w:p>
    <w:p w14:paraId="6F47992B" w14:textId="77777777" w:rsidR="00D643A6" w:rsidRDefault="00F02FA6">
      <w:pPr>
        <w:pStyle w:val="Standard"/>
        <w:jc w:val="both"/>
      </w:pPr>
      <w:r>
        <w:rPr>
          <w:rFonts w:ascii="Times New Roman" w:eastAsia="Times New Roman" w:hAnsi="Times New Roman" w:cs="Times New Roman"/>
          <w:sz w:val="28"/>
          <w:szCs w:val="36"/>
        </w:rPr>
        <w:tab/>
        <w:t xml:space="preserve">Tabuľka staníc bude zobrazovať hodnoty všetkých meraných látok na staniciach. Bude sa dať vybrať medzi: „hod“, „max“, „výpadky“. Pri „hod“ bude tabuľka zobrazovať pre každú stanicu hodinové hodnoty každej látky za posledných 24 hodín. Termín (hodina merania) sa bude dať posúvať. Pri zakliknutí „max“ (nastavený bude </w:t>
      </w:r>
      <w:proofErr w:type="spellStart"/>
      <w:r>
        <w:rPr>
          <w:rFonts w:ascii="Times New Roman" w:eastAsia="Times New Roman" w:hAnsi="Times New Roman" w:cs="Times New Roman"/>
          <w:sz w:val="28"/>
          <w:szCs w:val="36"/>
        </w:rPr>
        <w:t>defaultne</w:t>
      </w:r>
      <w:proofErr w:type="spellEnd"/>
      <w:r>
        <w:rPr>
          <w:rFonts w:ascii="Times New Roman" w:eastAsia="Times New Roman" w:hAnsi="Times New Roman" w:cs="Times New Roman"/>
          <w:sz w:val="28"/>
          <w:szCs w:val="36"/>
        </w:rPr>
        <w:t>) – zobrazí sa maximum za posledných 24 hodín.</w:t>
      </w:r>
      <w:ins w:id="8" w:author="Kremler Martin" w:date="2020-11-04T13:25:00Z">
        <w:r>
          <w:rPr>
            <w:rFonts w:ascii="Times New Roman" w:eastAsia="Times New Roman" w:hAnsi="Times New Roman" w:cs="Times New Roman"/>
            <w:sz w:val="28"/>
            <w:szCs w:val="36"/>
          </w:rPr>
          <w:t xml:space="preserve"> </w:t>
        </w:r>
      </w:ins>
      <w:r>
        <w:rPr>
          <w:rFonts w:ascii="Times New Roman" w:eastAsia="Times New Roman" w:hAnsi="Times New Roman" w:cs="Times New Roman"/>
          <w:sz w:val="28"/>
          <w:szCs w:val="36"/>
        </w:rPr>
        <w:t>Hodinové hodnoty aj maximum budú ofarbené podľa rovnakých intervalov ako na webe SHMÚ. Po zakliknutí „výpadky“ sa zobrazí tabuľka s počtom hodín, ktoré vypadli za posledných 24 hodín pri danej stanici a látke. Výpadky dlhšie alebo rovné 2 hodinám sa ofarbia na oranžovo, 12 hodinám na červeno.</w:t>
      </w:r>
    </w:p>
    <w:p w14:paraId="28CBF7FD" w14:textId="77777777" w:rsidR="00D643A6" w:rsidRDefault="00F02FA6">
      <w:pPr>
        <w:pStyle w:val="Standard"/>
        <w:jc w:val="both"/>
      </w:pPr>
      <w:r>
        <w:rPr>
          <w:rFonts w:ascii="Times New Roman" w:eastAsia="Times New Roman" w:hAnsi="Times New Roman" w:cs="Times New Roman"/>
          <w:sz w:val="28"/>
          <w:szCs w:val="36"/>
        </w:rPr>
        <w:tab/>
        <w:t xml:space="preserve">Pri mape pôjde o mapu Slovenska, na ktorej sa budú hodnoty látok (taktiež rovnakých ako aj na grafe) zobrazovať v malých krúžkoch na miestach staníc, na ktorých boli namerané, podfarbené podľa hodnoty koncentrácie ZL v závislosti od kvality ovzdušia (veľmi dobrá kvalita – zelená farba, dobrá – svetlozelená, zhoršená – žltá, zlá – oranžová, veľmi zlá - červená). </w:t>
      </w:r>
      <w:r>
        <w:rPr>
          <w:rFonts w:ascii="Times New Roman" w:eastAsia="Times New Roman" w:hAnsi="Times New Roman" w:cs="Times New Roman"/>
          <w:sz w:val="28"/>
          <w:szCs w:val="36"/>
          <w:highlight w:val="white"/>
        </w:rPr>
        <w:t xml:space="preserve">Používateľ si vyberie, ktorá zo znečisťujúcich látok sa má zobraziť a následne sa na mape zobrazia hodinové hodnoty (podľa výberu </w:t>
      </w:r>
      <w:proofErr w:type="spellStart"/>
      <w:r>
        <w:rPr>
          <w:rFonts w:ascii="Times New Roman" w:eastAsia="Times New Roman" w:hAnsi="Times New Roman" w:cs="Times New Roman"/>
          <w:sz w:val="28"/>
          <w:szCs w:val="36"/>
          <w:highlight w:val="white"/>
        </w:rPr>
        <w:t>dátumočasu</w:t>
      </w:r>
      <w:proofErr w:type="spellEnd"/>
      <w:r>
        <w:rPr>
          <w:rFonts w:ascii="Times New Roman" w:eastAsia="Times New Roman" w:hAnsi="Times New Roman" w:cs="Times New Roman"/>
          <w:sz w:val="28"/>
          <w:szCs w:val="36"/>
          <w:highlight w:val="white"/>
        </w:rPr>
        <w:t xml:space="preserve"> v </w:t>
      </w:r>
      <w:proofErr w:type="spellStart"/>
      <w:r>
        <w:rPr>
          <w:rFonts w:ascii="Times New Roman" w:eastAsia="Times New Roman" w:hAnsi="Times New Roman" w:cs="Times New Roman"/>
          <w:sz w:val="28"/>
          <w:szCs w:val="36"/>
          <w:highlight w:val="white"/>
        </w:rPr>
        <w:t>dropdowne</w:t>
      </w:r>
      <w:proofErr w:type="spellEnd"/>
      <w:r>
        <w:rPr>
          <w:rFonts w:ascii="Times New Roman" w:eastAsia="Times New Roman" w:hAnsi="Times New Roman" w:cs="Times New Roman"/>
          <w:sz w:val="28"/>
          <w:szCs w:val="36"/>
          <w:highlight w:val="white"/>
        </w:rPr>
        <w:t xml:space="preserve"> nad mapou) </w:t>
      </w:r>
      <w:r>
        <w:rPr>
          <w:rFonts w:ascii="Times New Roman" w:eastAsia="Times New Roman" w:hAnsi="Times New Roman" w:cs="Times New Roman"/>
          <w:sz w:val="28"/>
          <w:szCs w:val="36"/>
          <w:shd w:val="clear" w:color="auto" w:fill="FFFFFF"/>
        </w:rPr>
        <w:t>danej stanice</w:t>
      </w:r>
      <w:r>
        <w:rPr>
          <w:rFonts w:ascii="Times New Roman" w:eastAsia="Times New Roman" w:hAnsi="Times New Roman" w:cs="Times New Roman"/>
          <w:sz w:val="28"/>
          <w:szCs w:val="36"/>
          <w:highlight w:val="white"/>
        </w:rPr>
        <w:t xml:space="preserve"> pre vybranú ZL, vztiahnuté k poslednému dostupnému termínu alebo termínu vybranému na zobrazenie grafu.</w:t>
      </w:r>
    </w:p>
    <w:p w14:paraId="33F57802" w14:textId="77777777" w:rsidR="00D643A6" w:rsidRDefault="00F02FA6">
      <w:pPr>
        <w:pStyle w:val="Standard"/>
        <w:jc w:val="both"/>
      </w:pPr>
      <w:r>
        <w:rPr>
          <w:rFonts w:ascii="Times New Roman" w:eastAsia="Times New Roman" w:hAnsi="Times New Roman" w:cs="Times New Roman"/>
          <w:sz w:val="28"/>
          <w:szCs w:val="36"/>
        </w:rPr>
        <w:tab/>
        <w:t xml:space="preserve">Interaktívna predpoveď vetra bude realizovaná len pomocou obrázkov z databázy. Pôjde o dva typy obrázkov: vietor a ventilačný index. Tieto obrázky sa budú nachádzať pod sebou. Bude možné si pomocou šípok </w:t>
      </w:r>
      <w:r>
        <w:rPr>
          <w:rFonts w:ascii="Times New Roman" w:eastAsia="Times New Roman" w:hAnsi="Times New Roman" w:cs="Times New Roman"/>
          <w:sz w:val="28"/>
          <w:szCs w:val="36"/>
          <w:shd w:val="clear" w:color="auto" w:fill="FFFFFF"/>
        </w:rPr>
        <w:t>načítavať nové obrázky (oboch typov súčasne), avšak maximálne na 72 hodín dopredu.</w:t>
      </w:r>
    </w:p>
    <w:p w14:paraId="6B09A90F" w14:textId="77777777" w:rsidR="00D643A6" w:rsidRDefault="00F02FA6">
      <w:pPr>
        <w:pStyle w:val="Standard"/>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ab/>
      </w:r>
    </w:p>
    <w:p w14:paraId="6CA79776" w14:textId="77777777" w:rsidR="00D643A6" w:rsidRDefault="00F02FA6">
      <w:pPr>
        <w:pStyle w:val="Standard"/>
        <w:jc w:val="both"/>
        <w:rPr>
          <w:rFonts w:ascii="Times New Roman" w:hAnsi="Times New Roman"/>
        </w:rPr>
      </w:pPr>
      <w:r>
        <w:rPr>
          <w:rFonts w:ascii="Times New Roman" w:eastAsia="Times New Roman" w:hAnsi="Times New Roman" w:cs="Times New Roman"/>
          <w:sz w:val="28"/>
          <w:szCs w:val="36"/>
        </w:rPr>
        <w:tab/>
        <w:t xml:space="preserve">Webová aplikácia bude naprogramovaná v programovacom jazyku </w:t>
      </w:r>
      <w:proofErr w:type="spellStart"/>
      <w:r>
        <w:rPr>
          <w:rFonts w:ascii="Times New Roman" w:eastAsia="Times New Roman" w:hAnsi="Times New Roman" w:cs="Times New Roman"/>
          <w:sz w:val="28"/>
          <w:szCs w:val="36"/>
        </w:rPr>
        <w:t>python</w:t>
      </w:r>
      <w:proofErr w:type="spellEnd"/>
      <w:r>
        <w:rPr>
          <w:rFonts w:ascii="Times New Roman" w:eastAsia="Times New Roman" w:hAnsi="Times New Roman" w:cs="Times New Roman"/>
          <w:sz w:val="28"/>
          <w:szCs w:val="36"/>
        </w:rPr>
        <w:t xml:space="preserve">, s využitím rozhrania </w:t>
      </w:r>
      <w:proofErr w:type="spellStart"/>
      <w:r>
        <w:rPr>
          <w:rFonts w:ascii="Times New Roman" w:eastAsia="Times New Roman" w:hAnsi="Times New Roman" w:cs="Times New Roman"/>
          <w:sz w:val="28"/>
          <w:szCs w:val="36"/>
        </w:rPr>
        <w:t>django</w:t>
      </w:r>
      <w:proofErr w:type="spellEnd"/>
      <w:r>
        <w:rPr>
          <w:rFonts w:ascii="Times New Roman" w:eastAsia="Times New Roman" w:hAnsi="Times New Roman" w:cs="Times New Roman"/>
          <w:sz w:val="28"/>
          <w:szCs w:val="36"/>
        </w:rPr>
        <w:t xml:space="preserve">. Všetky potrebné dáta bude načítavať z databázy klienta. Viac </w:t>
      </w:r>
      <w:proofErr w:type="spellStart"/>
      <w:r>
        <w:rPr>
          <w:rFonts w:ascii="Times New Roman" w:eastAsia="Times New Roman" w:hAnsi="Times New Roman" w:cs="Times New Roman"/>
          <w:sz w:val="28"/>
          <w:szCs w:val="36"/>
        </w:rPr>
        <w:t>info</w:t>
      </w:r>
      <w:proofErr w:type="spellEnd"/>
      <w:r>
        <w:rPr>
          <w:rFonts w:ascii="Times New Roman" w:eastAsia="Times New Roman" w:hAnsi="Times New Roman" w:cs="Times New Roman"/>
          <w:sz w:val="28"/>
          <w:szCs w:val="36"/>
        </w:rPr>
        <w:t xml:space="preserve"> o štruktúre dát pozri </w:t>
      </w:r>
      <w:r>
        <w:rPr>
          <w:rFonts w:ascii="Times New Roman" w:eastAsia="Times New Roman" w:hAnsi="Times New Roman" w:cs="Times New Roman"/>
          <w:sz w:val="28"/>
          <w:szCs w:val="36"/>
          <w:lang w:val="en-US"/>
        </w:rPr>
        <w:t>1.4</w:t>
      </w:r>
    </w:p>
    <w:p w14:paraId="746A832C" w14:textId="77777777" w:rsidR="00D643A6" w:rsidRDefault="00D643A6">
      <w:pPr>
        <w:pStyle w:val="Standard"/>
        <w:rPr>
          <w:rFonts w:ascii="Times New Roman" w:eastAsia="Times New Roman" w:hAnsi="Times New Roman" w:cs="Times New Roman"/>
          <w:sz w:val="32"/>
          <w:szCs w:val="36"/>
          <w:u w:val="single"/>
        </w:rPr>
      </w:pPr>
    </w:p>
    <w:p w14:paraId="3537322F" w14:textId="77777777" w:rsidR="00D643A6" w:rsidRPr="00F02FA6" w:rsidRDefault="00F02FA6" w:rsidP="00F02FA6">
      <w:pPr>
        <w:pStyle w:val="Nadpis3"/>
        <w:rPr>
          <w:rFonts w:ascii="Times New Roman" w:hAnsi="Times New Roman" w:cs="Times New Roman"/>
          <w:color w:val="23292D"/>
          <w:sz w:val="32"/>
          <w:szCs w:val="32"/>
        </w:rPr>
      </w:pPr>
      <w:bookmarkStart w:id="9" w:name="_Toc63170252"/>
      <w:r w:rsidRPr="00F02FA6">
        <w:rPr>
          <w:rFonts w:ascii="Times New Roman" w:hAnsi="Times New Roman" w:cs="Times New Roman"/>
          <w:color w:val="23292D"/>
          <w:sz w:val="32"/>
          <w:szCs w:val="32"/>
        </w:rPr>
        <w:t>2.3. Používateľské roly</w:t>
      </w:r>
      <w:bookmarkEnd w:id="9"/>
    </w:p>
    <w:p w14:paraId="218D1103" w14:textId="77777777" w:rsidR="00D643A6" w:rsidRDefault="00D643A6">
      <w:pPr>
        <w:pStyle w:val="Standard"/>
        <w:rPr>
          <w:rFonts w:ascii="Times New Roman" w:eastAsia="Times New Roman" w:hAnsi="Times New Roman" w:cs="Times New Roman"/>
          <w:sz w:val="32"/>
          <w:szCs w:val="36"/>
          <w:u w:val="single"/>
        </w:rPr>
      </w:pPr>
    </w:p>
    <w:p w14:paraId="3BD2750F" w14:textId="77777777" w:rsidR="00D643A6" w:rsidRDefault="00F02FA6">
      <w:pPr>
        <w:pStyle w:val="Standard"/>
        <w:jc w:val="both"/>
        <w:rPr>
          <w:rFonts w:ascii="Times New Roman" w:eastAsia="Times New Roman" w:hAnsi="Times New Roman" w:cs="Times New Roman"/>
          <w:sz w:val="28"/>
          <w:szCs w:val="36"/>
          <w:highlight w:val="white"/>
        </w:rPr>
      </w:pPr>
      <w:r>
        <w:rPr>
          <w:rFonts w:ascii="Times New Roman" w:eastAsia="Times New Roman" w:hAnsi="Times New Roman" w:cs="Times New Roman"/>
          <w:sz w:val="28"/>
          <w:szCs w:val="36"/>
          <w:shd w:val="clear" w:color="auto" w:fill="FFFFFF"/>
        </w:rPr>
        <w:t xml:space="preserve">Administrátor – jeho úlohou je nainštalovať a nakonfigurovať aplikáciu na webovom </w:t>
      </w:r>
      <w:proofErr w:type="spellStart"/>
      <w:r>
        <w:rPr>
          <w:rFonts w:ascii="Times New Roman" w:eastAsia="Times New Roman" w:hAnsi="Times New Roman" w:cs="Times New Roman"/>
          <w:sz w:val="28"/>
          <w:szCs w:val="36"/>
          <w:shd w:val="clear" w:color="auto" w:fill="FFFFFF"/>
          <w:lang w:val="en-GB"/>
        </w:rPr>
        <w:t>serveri</w:t>
      </w:r>
      <w:proofErr w:type="spellEnd"/>
    </w:p>
    <w:p w14:paraId="13E1998B" w14:textId="77777777" w:rsidR="00D643A6" w:rsidRDefault="00D643A6">
      <w:pPr>
        <w:pStyle w:val="Standard"/>
        <w:jc w:val="both"/>
        <w:rPr>
          <w:rFonts w:ascii="Times New Roman" w:eastAsia="Times New Roman" w:hAnsi="Times New Roman" w:cs="Times New Roman"/>
          <w:sz w:val="28"/>
          <w:szCs w:val="36"/>
          <w:highlight w:val="white"/>
        </w:rPr>
      </w:pPr>
    </w:p>
    <w:p w14:paraId="50CC1BD9" w14:textId="77777777" w:rsidR="00D643A6" w:rsidRDefault="00F02FA6">
      <w:pPr>
        <w:pStyle w:val="Standard"/>
        <w:jc w:val="both"/>
        <w:rPr>
          <w:rFonts w:ascii="Times New Roman" w:eastAsia="Times New Roman" w:hAnsi="Times New Roman" w:cs="Times New Roman"/>
          <w:sz w:val="28"/>
          <w:szCs w:val="36"/>
          <w:highlight w:val="white"/>
        </w:rPr>
      </w:pPr>
      <w:r>
        <w:rPr>
          <w:rFonts w:ascii="Times New Roman" w:eastAsia="Times New Roman" w:hAnsi="Times New Roman" w:cs="Times New Roman"/>
          <w:sz w:val="28"/>
          <w:szCs w:val="36"/>
          <w:shd w:val="clear" w:color="auto" w:fill="FFFFFF"/>
        </w:rPr>
        <w:t>Používateľ – webová aplikácia nebude rozlišovať medzi rôznymi používateľskými rolami a každý používateľ, ktorý má URL aplikácie (dostupnej iba z intranetu SHMÚ) má dostupné všetky jej funkcie bez potreby prihlasovania sa.</w:t>
      </w:r>
    </w:p>
    <w:p w14:paraId="41553012" w14:textId="77777777" w:rsidR="00D643A6" w:rsidRDefault="00D643A6">
      <w:pPr>
        <w:pStyle w:val="Standard"/>
        <w:jc w:val="both"/>
        <w:rPr>
          <w:rFonts w:ascii="Times New Roman" w:eastAsia="Times New Roman" w:hAnsi="Times New Roman" w:cs="Times New Roman"/>
          <w:sz w:val="32"/>
          <w:szCs w:val="36"/>
          <w:u w:val="single"/>
        </w:rPr>
      </w:pPr>
    </w:p>
    <w:p w14:paraId="7C21ED04" w14:textId="77777777" w:rsidR="00D643A6" w:rsidRDefault="00F02FA6" w:rsidP="00F02FA6">
      <w:pPr>
        <w:pStyle w:val="Nadpis3"/>
        <w:rPr>
          <w:rFonts w:ascii="Times New Roman" w:hAnsi="Times New Roman"/>
        </w:rPr>
      </w:pPr>
      <w:bookmarkStart w:id="10" w:name="_Toc63170253"/>
      <w:r w:rsidRPr="00F02FA6">
        <w:rPr>
          <w:rFonts w:ascii="Times New Roman" w:hAnsi="Times New Roman" w:cs="Times New Roman"/>
          <w:color w:val="23292D"/>
          <w:sz w:val="32"/>
          <w:szCs w:val="32"/>
        </w:rPr>
        <w:t>2.4. Všeobecné obmedzenia</w:t>
      </w:r>
      <w:bookmarkEnd w:id="10"/>
    </w:p>
    <w:p w14:paraId="3C8EA16C" w14:textId="77777777" w:rsidR="00D643A6" w:rsidRDefault="00D643A6">
      <w:pPr>
        <w:pStyle w:val="Standard"/>
        <w:rPr>
          <w:rFonts w:ascii="Times New Roman" w:eastAsia="Times New Roman" w:hAnsi="Times New Roman" w:cs="Times New Roman"/>
          <w:sz w:val="36"/>
          <w:szCs w:val="36"/>
        </w:rPr>
      </w:pPr>
    </w:p>
    <w:p w14:paraId="46D38686" w14:textId="77777777" w:rsidR="00D643A6" w:rsidRDefault="00F02FA6">
      <w:pPr>
        <w:pStyle w:val="Standard"/>
        <w:rPr>
          <w:del w:id="11" w:author="Janka K" w:date="2020-11-04T14:36:00Z"/>
          <w:rFonts w:ascii="Times New Roman" w:hAnsi="Times New Roman"/>
          <w:sz w:val="28"/>
          <w:szCs w:val="28"/>
        </w:rPr>
      </w:pPr>
      <w:r>
        <w:rPr>
          <w:rFonts w:ascii="Times New Roman" w:hAnsi="Times New Roman"/>
          <w:sz w:val="28"/>
          <w:szCs w:val="28"/>
        </w:rPr>
        <w:tab/>
        <w:t xml:space="preserve">Webová aplikácia bude fungovať v poslednej verzii ľubovoľného prehliadača Chrome, Firefox, </w:t>
      </w:r>
      <w:proofErr w:type="spellStart"/>
      <w:r>
        <w:rPr>
          <w:rFonts w:ascii="Times New Roman" w:hAnsi="Times New Roman"/>
          <w:sz w:val="28"/>
          <w:szCs w:val="28"/>
        </w:rPr>
        <w:t>Edge</w:t>
      </w:r>
      <w:proofErr w:type="spellEnd"/>
      <w:r>
        <w:rPr>
          <w:rFonts w:ascii="Times New Roman" w:hAnsi="Times New Roman"/>
          <w:sz w:val="28"/>
          <w:szCs w:val="28"/>
        </w:rPr>
        <w:t xml:space="preserve"> na ľubovoľnom desktopovom operačnom systéme.</w:t>
      </w:r>
    </w:p>
    <w:p w14:paraId="3BDC97CC" w14:textId="77777777" w:rsidR="00D643A6" w:rsidRDefault="00D643A6" w:rsidP="00D92720">
      <w:pPr>
        <w:pStyle w:val="Standard"/>
        <w:rPr>
          <w:rFonts w:ascii="Times New Roman" w:hAnsi="Times New Roman"/>
          <w:sz w:val="28"/>
          <w:szCs w:val="28"/>
        </w:rPr>
      </w:pPr>
    </w:p>
    <w:p w14:paraId="18B85423" w14:textId="77777777" w:rsidR="00D643A6" w:rsidRPr="00405572" w:rsidRDefault="00F02FA6" w:rsidP="00405572">
      <w:pPr>
        <w:pStyle w:val="Nadpis3"/>
        <w:ind w:firstLine="8"/>
        <w:rPr>
          <w:rFonts w:ascii="Times New Roman" w:hAnsi="Times New Roman" w:cs="Times New Roman"/>
          <w:b/>
          <w:bCs/>
          <w:color w:val="23292D"/>
          <w:sz w:val="32"/>
          <w:szCs w:val="32"/>
        </w:rPr>
      </w:pPr>
      <w:bookmarkStart w:id="12" w:name="_Toc63170254"/>
      <w:r w:rsidRPr="00405572">
        <w:rPr>
          <w:rFonts w:ascii="Times New Roman" w:hAnsi="Times New Roman" w:cs="Times New Roman"/>
          <w:b/>
          <w:bCs/>
          <w:color w:val="23292D"/>
          <w:sz w:val="32"/>
          <w:szCs w:val="32"/>
        </w:rPr>
        <w:t>3. Špecifické požiadavky</w:t>
      </w:r>
      <w:bookmarkEnd w:id="12"/>
    </w:p>
    <w:p w14:paraId="7280932F" w14:textId="77777777" w:rsidR="00D643A6" w:rsidRDefault="00D643A6">
      <w:pPr>
        <w:pStyle w:val="Standard"/>
        <w:rPr>
          <w:rFonts w:ascii="Times New Roman" w:eastAsia="Times New Roman" w:hAnsi="Times New Roman" w:cs="Times New Roman"/>
          <w:sz w:val="32"/>
          <w:szCs w:val="36"/>
        </w:rPr>
      </w:pPr>
    </w:p>
    <w:p w14:paraId="499B756C" w14:textId="77777777" w:rsidR="00D643A6" w:rsidRPr="00F02FA6" w:rsidRDefault="00F02FA6" w:rsidP="00F02FA6">
      <w:pPr>
        <w:pStyle w:val="Nadpis3"/>
        <w:rPr>
          <w:rFonts w:ascii="Times New Roman" w:hAnsi="Times New Roman" w:cs="Times New Roman"/>
          <w:color w:val="23292D"/>
          <w:sz w:val="32"/>
          <w:szCs w:val="32"/>
        </w:rPr>
      </w:pPr>
      <w:bookmarkStart w:id="13" w:name="_Toc63170255"/>
      <w:r w:rsidRPr="00F02FA6">
        <w:rPr>
          <w:rFonts w:ascii="Times New Roman" w:hAnsi="Times New Roman" w:cs="Times New Roman"/>
          <w:color w:val="23292D"/>
          <w:sz w:val="32"/>
          <w:szCs w:val="32"/>
        </w:rPr>
        <w:t>3.1 Funkcionálne požiadavky</w:t>
      </w:r>
      <w:bookmarkEnd w:id="13"/>
    </w:p>
    <w:p w14:paraId="6BF49A1B" w14:textId="77777777" w:rsidR="00D643A6" w:rsidRDefault="00D643A6">
      <w:pPr>
        <w:pStyle w:val="Standard"/>
        <w:rPr>
          <w:rFonts w:ascii="Times New Roman" w:eastAsia="Times New Roman" w:hAnsi="Times New Roman" w:cs="Times New Roman"/>
          <w:sz w:val="28"/>
          <w:szCs w:val="36"/>
        </w:rPr>
      </w:pPr>
    </w:p>
    <w:p w14:paraId="21C8F0E7" w14:textId="77777777" w:rsidR="00D643A6" w:rsidRPr="00F02FA6" w:rsidRDefault="00F02FA6" w:rsidP="00F02FA6">
      <w:pPr>
        <w:pStyle w:val="Nadpis3"/>
        <w:rPr>
          <w:rFonts w:ascii="Times New Roman" w:hAnsi="Times New Roman" w:cs="Times New Roman"/>
          <w:color w:val="23292D"/>
          <w:sz w:val="32"/>
          <w:szCs w:val="32"/>
        </w:rPr>
      </w:pPr>
      <w:r w:rsidRPr="00F02FA6">
        <w:rPr>
          <w:rFonts w:ascii="Times New Roman" w:hAnsi="Times New Roman" w:cs="Times New Roman"/>
          <w:color w:val="23292D"/>
          <w:sz w:val="32"/>
          <w:szCs w:val="32"/>
        </w:rPr>
        <w:t xml:space="preserve">   </w:t>
      </w:r>
      <w:bookmarkStart w:id="14" w:name="_Toc63170256"/>
      <w:r w:rsidRPr="00F02FA6">
        <w:rPr>
          <w:rFonts w:ascii="Times New Roman" w:hAnsi="Times New Roman" w:cs="Times New Roman"/>
          <w:color w:val="23292D"/>
          <w:sz w:val="32"/>
          <w:szCs w:val="32"/>
        </w:rPr>
        <w:t>3.1.1 Vizualizácia dát pomocou čiarového grafu</w:t>
      </w:r>
      <w:bookmarkEnd w:id="14"/>
    </w:p>
    <w:p w14:paraId="34CE8165" w14:textId="77777777" w:rsidR="00D643A6" w:rsidRDefault="00D643A6">
      <w:pPr>
        <w:pStyle w:val="Standard"/>
        <w:rPr>
          <w:rFonts w:ascii="Times New Roman" w:eastAsia="Times New Roman" w:hAnsi="Times New Roman" w:cs="Times New Roman"/>
          <w:sz w:val="28"/>
          <w:szCs w:val="36"/>
        </w:rPr>
      </w:pPr>
    </w:p>
    <w:p w14:paraId="7146D15C" w14:textId="77777777" w:rsidR="00D643A6" w:rsidRDefault="00F02FA6">
      <w:pPr>
        <w:pStyle w:val="Standard"/>
      </w:pPr>
      <w:r>
        <w:rPr>
          <w:rFonts w:ascii="Times New Roman" w:eastAsia="Times New Roman" w:hAnsi="Times New Roman" w:cs="Times New Roman"/>
          <w:sz w:val="28"/>
          <w:szCs w:val="36"/>
        </w:rPr>
        <w:tab/>
        <w:t>1. Na grafe sa budú vykresľovať nasledovné znečisťujúce látky:</w:t>
      </w:r>
    </w:p>
    <w:p w14:paraId="44DAB62D" w14:textId="77777777" w:rsidR="00D643A6" w:rsidRDefault="00F02FA6">
      <w:pPr>
        <w:pStyle w:val="Standard"/>
        <w:rPr>
          <w:rFonts w:ascii="Times New Roman" w:hAnsi="Times New Roman"/>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a) PM</w:t>
      </w:r>
      <w:r>
        <w:rPr>
          <w:rFonts w:ascii="Times New Roman" w:eastAsia="Times New Roman" w:hAnsi="Times New Roman" w:cs="Times New Roman"/>
          <w:sz w:val="28"/>
          <w:szCs w:val="36"/>
          <w:vertAlign w:val="subscript"/>
        </w:rPr>
        <w:t>10</w:t>
      </w:r>
      <w:r>
        <w:rPr>
          <w:rFonts w:ascii="Times New Roman" w:eastAsia="Times New Roman" w:hAnsi="Times New Roman" w:cs="Times New Roman"/>
          <w:sz w:val="28"/>
          <w:szCs w:val="36"/>
        </w:rPr>
        <w:t xml:space="preserve">      </w:t>
      </w:r>
    </w:p>
    <w:p w14:paraId="158BAAA7"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 hodinové hodnoty</w:t>
      </w:r>
    </w:p>
    <w:p w14:paraId="2A1E7507"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- 12 hodinový kĺzavý priemer</w:t>
      </w:r>
    </w:p>
    <w:p w14:paraId="6D7C5566"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- 24 hodinový priemer</w:t>
      </w:r>
    </w:p>
    <w:p w14:paraId="55E50B50" w14:textId="77777777" w:rsidR="00D643A6" w:rsidRDefault="00F02FA6">
      <w:pPr>
        <w:pStyle w:val="Standard"/>
        <w:rPr>
          <w:rFonts w:ascii="Times New Roman" w:hAnsi="Times New Roman"/>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b) SO</w:t>
      </w:r>
      <w:r>
        <w:rPr>
          <w:rFonts w:ascii="Times New Roman" w:eastAsia="Times New Roman" w:hAnsi="Times New Roman" w:cs="Times New Roman"/>
          <w:sz w:val="28"/>
          <w:szCs w:val="36"/>
          <w:vertAlign w:val="subscript"/>
        </w:rPr>
        <w:t>2</w:t>
      </w:r>
      <w:r>
        <w:rPr>
          <w:rFonts w:ascii="Times New Roman" w:eastAsia="Times New Roman" w:hAnsi="Times New Roman" w:cs="Times New Roman"/>
          <w:sz w:val="28"/>
          <w:szCs w:val="36"/>
        </w:rPr>
        <w:tab/>
      </w:r>
    </w:p>
    <w:p w14:paraId="4EEFCD36"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 hodinové hodnoty</w:t>
      </w:r>
    </w:p>
    <w:p w14:paraId="60A05F97" w14:textId="77777777" w:rsidR="00D643A6" w:rsidRDefault="00F02FA6">
      <w:pPr>
        <w:pStyle w:val="Standard"/>
        <w:rPr>
          <w:rFonts w:ascii="Times New Roman" w:hAnsi="Times New Roman"/>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c) O</w:t>
      </w:r>
      <w:r>
        <w:rPr>
          <w:rFonts w:ascii="Times New Roman" w:eastAsia="Times New Roman" w:hAnsi="Times New Roman" w:cs="Times New Roman"/>
          <w:sz w:val="28"/>
          <w:szCs w:val="36"/>
          <w:vertAlign w:val="subscript"/>
        </w:rPr>
        <w:t>3</w:t>
      </w:r>
    </w:p>
    <w:p w14:paraId="03800EEF"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 hodinové hodnoty</w:t>
      </w:r>
    </w:p>
    <w:p w14:paraId="62C98997" w14:textId="77777777" w:rsidR="00D643A6" w:rsidRDefault="00F02FA6">
      <w:pPr>
        <w:pStyle w:val="Standard"/>
        <w:rPr>
          <w:rFonts w:ascii="Times New Roman" w:hAnsi="Times New Roman"/>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d) NO</w:t>
      </w:r>
      <w:r>
        <w:rPr>
          <w:rFonts w:ascii="Times New Roman" w:eastAsia="Times New Roman" w:hAnsi="Times New Roman" w:cs="Times New Roman"/>
          <w:sz w:val="28"/>
          <w:szCs w:val="36"/>
          <w:vertAlign w:val="subscript"/>
        </w:rPr>
        <w:t>2</w:t>
      </w:r>
    </w:p>
    <w:p w14:paraId="68B04A7B"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 hodinové hodnoty</w:t>
      </w:r>
    </w:p>
    <w:p w14:paraId="4E264EB6" w14:textId="77777777" w:rsidR="00D643A6" w:rsidRDefault="00F02FA6">
      <w:pPr>
        <w:pStyle w:val="Standard"/>
        <w:rPr>
          <w:rFonts w:ascii="Times New Roman" w:hAnsi="Times New Roman"/>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d) PM</w:t>
      </w:r>
      <w:r>
        <w:rPr>
          <w:rFonts w:ascii="Times New Roman" w:eastAsia="Times New Roman" w:hAnsi="Times New Roman" w:cs="Times New Roman"/>
          <w:sz w:val="28"/>
          <w:szCs w:val="36"/>
          <w:vertAlign w:val="subscript"/>
        </w:rPr>
        <w:t>2,5</w:t>
      </w:r>
    </w:p>
    <w:p w14:paraId="2EA689E3"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 hodinové hodnoty</w:t>
      </w:r>
    </w:p>
    <w:p w14:paraId="4604A746"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p>
    <w:p w14:paraId="3B921227" w14:textId="77777777" w:rsidR="00D643A6" w:rsidRDefault="00F02FA6">
      <w:pPr>
        <w:pStyle w:val="Standard"/>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ab/>
        <w:t xml:space="preserve">2. Na grafe bude možné zobrazovať hodnoty pre viacero znečisťujúcich </w:t>
      </w:r>
      <w:r>
        <w:rPr>
          <w:rFonts w:ascii="Times New Roman" w:eastAsia="Times New Roman" w:hAnsi="Times New Roman" w:cs="Times New Roman"/>
          <w:sz w:val="28"/>
          <w:szCs w:val="36"/>
        </w:rPr>
        <w:tab/>
        <w:t>látok naraz.</w:t>
      </w:r>
    </w:p>
    <w:p w14:paraId="6DCF4752"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p>
    <w:p w14:paraId="43EFF6DF" w14:textId="77777777" w:rsidR="00D643A6" w:rsidRDefault="00F02FA6">
      <w:pPr>
        <w:pStyle w:val="Standard"/>
        <w:jc w:val="both"/>
        <w:rPr>
          <w:rFonts w:ascii="Times New Roman" w:hAnsi="Times New Roman"/>
        </w:rPr>
      </w:pPr>
      <w:r>
        <w:rPr>
          <w:rFonts w:ascii="Times New Roman" w:eastAsia="Times New Roman" w:hAnsi="Times New Roman" w:cs="Times New Roman"/>
          <w:sz w:val="28"/>
          <w:szCs w:val="36"/>
        </w:rPr>
        <w:lastRenderedPageBreak/>
        <w:tab/>
        <w:t xml:space="preserve">3. Používateľ si bude môcť znečisťujúce látky zvoliť pomocou </w:t>
      </w:r>
      <w:r>
        <w:rPr>
          <w:rFonts w:ascii="Times New Roman" w:eastAsia="Times New Roman" w:hAnsi="Times New Roman" w:cs="Times New Roman"/>
          <w:sz w:val="28"/>
          <w:szCs w:val="36"/>
        </w:rPr>
        <w:tab/>
      </w:r>
      <w:proofErr w:type="spellStart"/>
      <w:r>
        <w:rPr>
          <w:rFonts w:ascii="Times New Roman" w:eastAsia="Times New Roman" w:hAnsi="Times New Roman" w:cs="Times New Roman"/>
          <w:sz w:val="28"/>
          <w:szCs w:val="36"/>
        </w:rPr>
        <w:t>checkboxov</w:t>
      </w:r>
      <w:proofErr w:type="spellEnd"/>
      <w:r>
        <w:rPr>
          <w:rFonts w:ascii="Times New Roman" w:eastAsia="Times New Roman" w:hAnsi="Times New Roman" w:cs="Times New Roman"/>
          <w:sz w:val="28"/>
          <w:szCs w:val="36"/>
        </w:rPr>
        <w:t>, ktoré budú zobrazené nad grafom</w:t>
      </w:r>
    </w:p>
    <w:p w14:paraId="67DE9A02"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p>
    <w:p w14:paraId="61C72620" w14:textId="77777777" w:rsidR="00D643A6" w:rsidRDefault="00F02FA6">
      <w:pPr>
        <w:pStyle w:val="Standard"/>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ab/>
        <w:t xml:space="preserve">4. Na grafe budú horizontálne čiary označujúce limitnú hodnotu a </w:t>
      </w:r>
      <w:r>
        <w:rPr>
          <w:rFonts w:ascii="Times New Roman" w:eastAsia="Times New Roman" w:hAnsi="Times New Roman" w:cs="Times New Roman"/>
          <w:sz w:val="28"/>
          <w:szCs w:val="36"/>
        </w:rPr>
        <w:tab/>
        <w:t xml:space="preserve">informačný/výstražný prah danej znečisťujúcej látky, ktorá bude </w:t>
      </w:r>
      <w:r>
        <w:rPr>
          <w:rFonts w:ascii="Times New Roman" w:eastAsia="Times New Roman" w:hAnsi="Times New Roman" w:cs="Times New Roman"/>
          <w:sz w:val="28"/>
          <w:szCs w:val="36"/>
        </w:rPr>
        <w:tab/>
        <w:t>zobrazená na grafe</w:t>
      </w:r>
      <w:r>
        <w:rPr>
          <w:rFonts w:ascii="Times New Roman" w:eastAsia="Times New Roman" w:hAnsi="Times New Roman" w:cs="Times New Roman"/>
          <w:sz w:val="28"/>
          <w:szCs w:val="36"/>
        </w:rPr>
        <w:tab/>
      </w:r>
    </w:p>
    <w:p w14:paraId="300E8CF1" w14:textId="77777777" w:rsidR="00D643A6" w:rsidRDefault="00D643A6">
      <w:pPr>
        <w:pStyle w:val="Standard"/>
        <w:rPr>
          <w:rFonts w:ascii="Times New Roman" w:eastAsia="Times New Roman" w:hAnsi="Times New Roman" w:cs="Times New Roman"/>
          <w:sz w:val="28"/>
          <w:szCs w:val="36"/>
        </w:rPr>
      </w:pPr>
    </w:p>
    <w:p w14:paraId="3941C1EF" w14:textId="77777777" w:rsidR="00D643A6" w:rsidRDefault="00F02FA6">
      <w:pPr>
        <w:pStyle w:val="Standard"/>
        <w:jc w:val="both"/>
        <w:rPr>
          <w:rFonts w:ascii="Times New Roman" w:hAnsi="Times New Roman"/>
        </w:rPr>
      </w:pPr>
      <w:r>
        <w:rPr>
          <w:rFonts w:ascii="Times New Roman" w:eastAsia="Times New Roman" w:hAnsi="Times New Roman" w:cs="Times New Roman"/>
          <w:sz w:val="28"/>
          <w:szCs w:val="36"/>
        </w:rPr>
        <w:tab/>
        <w:t xml:space="preserve">5. Hodnoty vykresľované na grafe bude aplikácia čerpať z databázy </w:t>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poskytnutej zadávateľom</w:t>
      </w:r>
    </w:p>
    <w:p w14:paraId="2AB9B322" w14:textId="77777777" w:rsidR="00D643A6" w:rsidRDefault="00D643A6">
      <w:pPr>
        <w:pStyle w:val="Standard"/>
        <w:rPr>
          <w:rFonts w:ascii="Times New Roman" w:eastAsia="Times New Roman" w:hAnsi="Times New Roman" w:cs="Times New Roman"/>
          <w:sz w:val="28"/>
          <w:szCs w:val="36"/>
        </w:rPr>
      </w:pPr>
    </w:p>
    <w:p w14:paraId="3119F9DE" w14:textId="77777777" w:rsidR="00D643A6" w:rsidRDefault="00F02FA6">
      <w:pPr>
        <w:pStyle w:val="Standard"/>
        <w:rPr>
          <w:rFonts w:ascii="Times New Roman" w:hAnsi="Times New Roman"/>
        </w:rPr>
      </w:pPr>
      <w:r>
        <w:rPr>
          <w:rFonts w:ascii="Times New Roman" w:eastAsia="Times New Roman" w:hAnsi="Times New Roman" w:cs="Times New Roman"/>
          <w:sz w:val="28"/>
          <w:szCs w:val="36"/>
        </w:rPr>
        <w:tab/>
        <w:t xml:space="preserve">6. Graf bude obsahovať hodnoty pre užívateľom zvolenú meraciu stanicu </w:t>
      </w:r>
      <w:r>
        <w:rPr>
          <w:rFonts w:ascii="Times New Roman" w:eastAsia="Times New Roman" w:hAnsi="Times New Roman" w:cs="Times New Roman"/>
          <w:sz w:val="28"/>
          <w:szCs w:val="36"/>
        </w:rPr>
        <w:tab/>
      </w:r>
      <w:r>
        <w:rPr>
          <w:rFonts w:ascii="Times New Roman" w:eastAsia="Times New Roman" w:hAnsi="Times New Roman" w:cs="Times New Roman"/>
          <w:sz w:val="28"/>
          <w:szCs w:val="36"/>
          <w:shd w:val="clear" w:color="auto" w:fill="FFFFFF"/>
        </w:rPr>
        <w:t>(pozri 3.1.3.6)</w:t>
      </w:r>
    </w:p>
    <w:p w14:paraId="4C937D4F"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p>
    <w:p w14:paraId="513B1A5D"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t xml:space="preserve">7. Meraciu stanicu si bude užívateľ vyberať z </w:t>
      </w:r>
      <w:proofErr w:type="spellStart"/>
      <w:r>
        <w:rPr>
          <w:rFonts w:ascii="Times New Roman" w:eastAsia="Times New Roman" w:hAnsi="Times New Roman" w:cs="Times New Roman"/>
          <w:sz w:val="28"/>
          <w:szCs w:val="36"/>
        </w:rPr>
        <w:t>dropdown</w:t>
      </w:r>
      <w:proofErr w:type="spellEnd"/>
      <w:r>
        <w:rPr>
          <w:rFonts w:ascii="Times New Roman" w:eastAsia="Times New Roman" w:hAnsi="Times New Roman" w:cs="Times New Roman"/>
          <w:sz w:val="28"/>
          <w:szCs w:val="36"/>
        </w:rPr>
        <w:t xml:space="preserve"> menu nad grafom, alebo prostredníctvom mapy meracích staníc Slovenska (bod 3.1.3)</w:t>
      </w:r>
    </w:p>
    <w:p w14:paraId="636F3361" w14:textId="77777777" w:rsidR="00D643A6" w:rsidRDefault="00D643A6">
      <w:pPr>
        <w:pStyle w:val="Standard"/>
        <w:rPr>
          <w:rFonts w:ascii="Times New Roman" w:eastAsia="Times New Roman" w:hAnsi="Times New Roman" w:cs="Times New Roman"/>
          <w:sz w:val="28"/>
          <w:szCs w:val="36"/>
        </w:rPr>
      </w:pPr>
    </w:p>
    <w:p w14:paraId="3C130906"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t>8. Na stránke bude zobrazený iba jeden graf</w:t>
      </w:r>
    </w:p>
    <w:p w14:paraId="414DFD87" w14:textId="77777777" w:rsidR="00D643A6" w:rsidRDefault="00D643A6">
      <w:pPr>
        <w:pStyle w:val="Standard"/>
        <w:rPr>
          <w:rFonts w:ascii="Times New Roman" w:eastAsia="Times New Roman" w:hAnsi="Times New Roman" w:cs="Times New Roman"/>
          <w:sz w:val="28"/>
          <w:szCs w:val="36"/>
        </w:rPr>
      </w:pPr>
    </w:p>
    <w:p w14:paraId="6803EF6B"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t>9. Y-</w:t>
      </w:r>
      <w:proofErr w:type="spellStart"/>
      <w:r>
        <w:rPr>
          <w:rFonts w:ascii="Times New Roman" w:eastAsia="Times New Roman" w:hAnsi="Times New Roman" w:cs="Times New Roman"/>
          <w:sz w:val="28"/>
          <w:szCs w:val="36"/>
        </w:rPr>
        <w:t>ová</w:t>
      </w:r>
      <w:proofErr w:type="spellEnd"/>
      <w:r>
        <w:rPr>
          <w:rFonts w:ascii="Times New Roman" w:eastAsia="Times New Roman" w:hAnsi="Times New Roman" w:cs="Times New Roman"/>
          <w:sz w:val="28"/>
          <w:szCs w:val="36"/>
        </w:rPr>
        <w:t xml:space="preserve"> os grafu bude nastavovaná v závislosti od hodnôt v grafe</w:t>
      </w:r>
    </w:p>
    <w:p w14:paraId="7A04D1BB" w14:textId="77777777" w:rsidR="00D643A6" w:rsidRDefault="00D643A6">
      <w:pPr>
        <w:pStyle w:val="Standard"/>
        <w:rPr>
          <w:rFonts w:ascii="Times New Roman" w:eastAsia="Times New Roman" w:hAnsi="Times New Roman" w:cs="Times New Roman"/>
          <w:sz w:val="28"/>
          <w:szCs w:val="36"/>
        </w:rPr>
      </w:pPr>
    </w:p>
    <w:p w14:paraId="25EEE86C" w14:textId="77777777" w:rsidR="00D643A6" w:rsidRDefault="00F02FA6">
      <w:pPr>
        <w:pStyle w:val="Standard"/>
        <w:rPr>
          <w:rFonts w:ascii="Times New Roman" w:hAnsi="Times New Roman"/>
        </w:rPr>
      </w:pPr>
      <w:r>
        <w:rPr>
          <w:rFonts w:ascii="Times New Roman" w:eastAsia="Times New Roman" w:hAnsi="Times New Roman" w:cs="Times New Roman"/>
          <w:sz w:val="28"/>
          <w:szCs w:val="36"/>
        </w:rPr>
        <w:tab/>
        <w:t>10. X-</w:t>
      </w:r>
      <w:proofErr w:type="spellStart"/>
      <w:r>
        <w:rPr>
          <w:rFonts w:ascii="Times New Roman" w:eastAsia="Times New Roman" w:hAnsi="Times New Roman" w:cs="Times New Roman"/>
          <w:sz w:val="28"/>
          <w:szCs w:val="36"/>
        </w:rPr>
        <w:t>ová</w:t>
      </w:r>
      <w:proofErr w:type="spellEnd"/>
      <w:r>
        <w:rPr>
          <w:rFonts w:ascii="Times New Roman" w:eastAsia="Times New Roman" w:hAnsi="Times New Roman" w:cs="Times New Roman"/>
          <w:sz w:val="28"/>
          <w:szCs w:val="36"/>
        </w:rPr>
        <w:t xml:space="preserve"> os grafu bude zobrazovať hodnoty za posledných n dn</w:t>
      </w:r>
      <w:r>
        <w:rPr>
          <w:rFonts w:ascii="Times New Roman" w:eastAsia="Times New Roman" w:hAnsi="Times New Roman" w:cs="Times New Roman"/>
          <w:sz w:val="28"/>
          <w:szCs w:val="36"/>
          <w:shd w:val="clear" w:color="auto" w:fill="FFFFFF"/>
        </w:rPr>
        <w:t>í.</w:t>
      </w:r>
    </w:p>
    <w:p w14:paraId="595749E1" w14:textId="77777777" w:rsidR="00D643A6" w:rsidRDefault="00D643A6">
      <w:pPr>
        <w:pStyle w:val="Standard"/>
        <w:rPr>
          <w:rFonts w:ascii="Times New Roman" w:eastAsia="Times New Roman" w:hAnsi="Times New Roman" w:cs="Times New Roman"/>
          <w:sz w:val="28"/>
          <w:szCs w:val="36"/>
        </w:rPr>
      </w:pPr>
    </w:p>
    <w:p w14:paraId="04BA23FE" w14:textId="77777777" w:rsidR="00D643A6" w:rsidRDefault="00F02FA6">
      <w:pPr>
        <w:pStyle w:val="Standard"/>
      </w:pPr>
      <w:r>
        <w:rPr>
          <w:rFonts w:ascii="Times New Roman" w:eastAsia="Times New Roman" w:hAnsi="Times New Roman" w:cs="Times New Roman"/>
          <w:sz w:val="28"/>
          <w:szCs w:val="36"/>
        </w:rPr>
        <w:t xml:space="preserve">11. Počet dní n bude možné si zvoliť pomocou </w:t>
      </w:r>
      <w:proofErr w:type="spellStart"/>
      <w:r>
        <w:rPr>
          <w:rFonts w:ascii="Times New Roman" w:eastAsia="Times New Roman" w:hAnsi="Times New Roman" w:cs="Times New Roman"/>
          <w:sz w:val="28"/>
          <w:szCs w:val="36"/>
        </w:rPr>
        <w:t>dropdown</w:t>
      </w:r>
      <w:proofErr w:type="spellEnd"/>
      <w:r>
        <w:rPr>
          <w:rFonts w:ascii="Times New Roman" w:eastAsia="Times New Roman" w:hAnsi="Times New Roman" w:cs="Times New Roman"/>
          <w:sz w:val="28"/>
          <w:szCs w:val="36"/>
        </w:rPr>
        <w:t xml:space="preserve"> výberu z hodnôt </w:t>
      </w:r>
      <w:r>
        <w:rPr>
          <w:rFonts w:ascii="Times New Roman" w:eastAsia="Times New Roman" w:hAnsi="Times New Roman" w:cs="Times New Roman"/>
          <w:sz w:val="28"/>
          <w:szCs w:val="36"/>
        </w:rPr>
        <w:tab/>
        <w:t>od 1 po 7. Taktiež si bude možné zvoliť deň, od ktorého sa týchto n dní bude zobrazovať.</w:t>
      </w:r>
    </w:p>
    <w:p w14:paraId="74038649" w14:textId="77777777" w:rsidR="00D643A6" w:rsidRDefault="00D643A6">
      <w:pPr>
        <w:pStyle w:val="Standard"/>
        <w:rPr>
          <w:rFonts w:ascii="Times New Roman" w:eastAsia="Times New Roman" w:hAnsi="Times New Roman" w:cs="Times New Roman"/>
          <w:sz w:val="28"/>
          <w:szCs w:val="36"/>
        </w:rPr>
      </w:pPr>
    </w:p>
    <w:p w14:paraId="46439581" w14:textId="77777777" w:rsidR="00D643A6" w:rsidRDefault="00F02FA6">
      <w:pPr>
        <w:pStyle w:val="Standard"/>
        <w:rPr>
          <w:rFonts w:ascii="Times New Roman" w:hAnsi="Times New Roman"/>
        </w:rPr>
      </w:pPr>
      <w:r>
        <w:rPr>
          <w:rFonts w:ascii="Times New Roman" w:eastAsia="Times New Roman" w:hAnsi="Times New Roman" w:cs="Times New Roman"/>
          <w:sz w:val="28"/>
          <w:szCs w:val="36"/>
        </w:rPr>
        <w:tab/>
        <w:t xml:space="preserve">12. V grafe sa nebude dať </w:t>
      </w:r>
      <w:proofErr w:type="spellStart"/>
      <w:r>
        <w:rPr>
          <w:rFonts w:ascii="Times New Roman" w:eastAsia="Times New Roman" w:hAnsi="Times New Roman" w:cs="Times New Roman"/>
          <w:sz w:val="28"/>
          <w:szCs w:val="36"/>
        </w:rPr>
        <w:t>zoomovať</w:t>
      </w:r>
      <w:proofErr w:type="spellEnd"/>
      <w:r>
        <w:rPr>
          <w:rFonts w:ascii="Times New Roman" w:eastAsia="Times New Roman" w:hAnsi="Times New Roman" w:cs="Times New Roman"/>
          <w:sz w:val="28"/>
          <w:szCs w:val="36"/>
        </w:rPr>
        <w:t>.</w:t>
      </w:r>
    </w:p>
    <w:p w14:paraId="29CB60CA" w14:textId="77777777" w:rsidR="00D643A6" w:rsidRDefault="00D643A6">
      <w:pPr>
        <w:pStyle w:val="Standard"/>
        <w:rPr>
          <w:rFonts w:ascii="Times New Roman" w:eastAsia="Times New Roman" w:hAnsi="Times New Roman" w:cs="Times New Roman"/>
          <w:sz w:val="28"/>
          <w:szCs w:val="36"/>
        </w:rPr>
      </w:pPr>
    </w:p>
    <w:p w14:paraId="7A4CE093" w14:textId="77777777" w:rsidR="00D643A6" w:rsidRPr="00F02FA6" w:rsidRDefault="00F02FA6" w:rsidP="00F02FA6">
      <w:pPr>
        <w:pStyle w:val="Nadpis3"/>
        <w:rPr>
          <w:rFonts w:ascii="Times New Roman" w:hAnsi="Times New Roman" w:cs="Times New Roman"/>
          <w:color w:val="23292D"/>
          <w:sz w:val="32"/>
          <w:szCs w:val="32"/>
        </w:rPr>
      </w:pPr>
      <w:r w:rsidRPr="00F02FA6">
        <w:rPr>
          <w:rFonts w:ascii="Times New Roman" w:hAnsi="Times New Roman" w:cs="Times New Roman"/>
          <w:color w:val="23292D"/>
          <w:sz w:val="32"/>
          <w:szCs w:val="32"/>
        </w:rPr>
        <w:t xml:space="preserve">   </w:t>
      </w:r>
      <w:bookmarkStart w:id="15" w:name="_Toc63170257"/>
      <w:r w:rsidRPr="00F02FA6">
        <w:rPr>
          <w:rFonts w:ascii="Times New Roman" w:hAnsi="Times New Roman" w:cs="Times New Roman"/>
          <w:color w:val="23292D"/>
          <w:sz w:val="32"/>
          <w:szCs w:val="32"/>
        </w:rPr>
        <w:t>3.1.2 Vkladanie vlastných údajov do tabuľky predpovede</w:t>
      </w:r>
      <w:bookmarkEnd w:id="15"/>
    </w:p>
    <w:p w14:paraId="72505445" w14:textId="77777777" w:rsidR="00D643A6" w:rsidRDefault="00D643A6">
      <w:pPr>
        <w:pStyle w:val="Standard"/>
        <w:rPr>
          <w:rFonts w:ascii="Times New Roman" w:eastAsia="Times New Roman" w:hAnsi="Times New Roman" w:cs="Times New Roman"/>
          <w:sz w:val="28"/>
          <w:szCs w:val="36"/>
        </w:rPr>
      </w:pPr>
    </w:p>
    <w:p w14:paraId="0EBDD86D" w14:textId="77777777" w:rsidR="00D643A6" w:rsidRDefault="00F02FA6">
      <w:pPr>
        <w:pStyle w:val="Standard"/>
        <w:jc w:val="both"/>
        <w:rPr>
          <w:rFonts w:ascii="Times New Roman" w:hAnsi="Times New Roman"/>
        </w:rPr>
      </w:pPr>
      <w:r>
        <w:rPr>
          <w:rFonts w:ascii="Times New Roman" w:eastAsia="Times New Roman" w:hAnsi="Times New Roman" w:cs="Times New Roman"/>
          <w:sz w:val="28"/>
          <w:szCs w:val="36"/>
        </w:rPr>
        <w:tab/>
        <w:t xml:space="preserve">1. Pod grafom bude tabuľka, do ktorej bude môcť užívateľ zadať hodnoty, </w:t>
      </w:r>
      <w:r>
        <w:rPr>
          <w:rFonts w:ascii="Times New Roman" w:eastAsia="Times New Roman" w:hAnsi="Times New Roman" w:cs="Times New Roman"/>
          <w:sz w:val="28"/>
          <w:szCs w:val="36"/>
        </w:rPr>
        <w:tab/>
        <w:t xml:space="preserve">    ktoré predpokladá, že budú pravdepodobné a podľa nich sa na grafe upraví len kĺzavý priemer. Tabuľka bude mat dva riadky, hodinové hodnoty a 12-hodinový kĺzavý priemer, po doplnení pravdepodobných hodnôt na 5 hodín dopredu a doplnia aj predpovedané hodnoty priemeru do 2. riadku tabuľky.</w:t>
      </w:r>
    </w:p>
    <w:p w14:paraId="24247CBB"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p>
    <w:p w14:paraId="26D1CF14" w14:textId="77777777" w:rsidR="00D643A6" w:rsidRDefault="00F02FA6">
      <w:pPr>
        <w:pStyle w:val="Standard"/>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ab/>
        <w:t>2. Hodnoty doplnené užívateľom nemôžu byť záporné</w:t>
      </w:r>
    </w:p>
    <w:p w14:paraId="5A01EE22" w14:textId="77777777" w:rsidR="00D643A6" w:rsidRDefault="00D643A6">
      <w:pPr>
        <w:pStyle w:val="Standard"/>
        <w:rPr>
          <w:rFonts w:ascii="Times New Roman" w:hAnsi="Times New Roman"/>
        </w:rPr>
      </w:pPr>
    </w:p>
    <w:p w14:paraId="17196D37" w14:textId="77777777" w:rsidR="00D643A6" w:rsidRDefault="00F02FA6">
      <w:pPr>
        <w:pStyle w:val="Standard"/>
        <w:jc w:val="both"/>
        <w:rPr>
          <w:rFonts w:ascii="Times New Roman" w:hAnsi="Times New Roman"/>
        </w:rPr>
      </w:pPr>
      <w:r>
        <w:rPr>
          <w:rFonts w:ascii="Times New Roman" w:eastAsia="Times New Roman" w:hAnsi="Times New Roman" w:cs="Times New Roman"/>
          <w:sz w:val="28"/>
          <w:szCs w:val="36"/>
        </w:rPr>
        <w:lastRenderedPageBreak/>
        <w:tab/>
        <w:t xml:space="preserve">3. Používateľ môže doplniť hodnoty, aby vedel simulovať vývoj 12 </w:t>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 xml:space="preserve">    hodinového kĺzavého priemeru</w:t>
      </w:r>
    </w:p>
    <w:p w14:paraId="457F88CF" w14:textId="77777777" w:rsidR="00D643A6" w:rsidRDefault="00D643A6">
      <w:pPr>
        <w:pStyle w:val="Standard"/>
        <w:rPr>
          <w:rFonts w:ascii="Times New Roman" w:hAnsi="Times New Roman"/>
        </w:rPr>
      </w:pPr>
    </w:p>
    <w:p w14:paraId="48B03F05" w14:textId="77777777" w:rsidR="00D643A6" w:rsidRDefault="00F02FA6">
      <w:pPr>
        <w:pStyle w:val="Standard"/>
        <w:rPr>
          <w:rFonts w:ascii="Times New Roman" w:hAnsi="Times New Roman"/>
        </w:rPr>
      </w:pPr>
      <w:r>
        <w:rPr>
          <w:rFonts w:ascii="Times New Roman" w:eastAsia="Times New Roman" w:hAnsi="Times New Roman" w:cs="Times New Roman"/>
          <w:sz w:val="28"/>
          <w:szCs w:val="36"/>
        </w:rPr>
        <w:tab/>
        <w:t>4. Tabuľka nebude mať žiaden ďalší funkčný účel</w:t>
      </w:r>
    </w:p>
    <w:p w14:paraId="2C6E8A25" w14:textId="77777777" w:rsidR="00D643A6" w:rsidRDefault="00D643A6">
      <w:pPr>
        <w:pStyle w:val="Standard"/>
        <w:rPr>
          <w:rFonts w:ascii="Times New Roman" w:hAnsi="Times New Roman"/>
        </w:rPr>
      </w:pPr>
    </w:p>
    <w:p w14:paraId="27B6736D" w14:textId="77777777" w:rsidR="00D643A6" w:rsidRDefault="00F02FA6">
      <w:pPr>
        <w:pStyle w:val="Standard"/>
        <w:jc w:val="both"/>
      </w:pPr>
      <w:r>
        <w:rPr>
          <w:rFonts w:ascii="Times New Roman" w:eastAsia="Times New Roman" w:hAnsi="Times New Roman" w:cs="Times New Roman"/>
          <w:sz w:val="28"/>
          <w:szCs w:val="36"/>
        </w:rPr>
        <w:tab/>
        <w:t xml:space="preserve">5. Tabuľka nebude obsahovať žiadne </w:t>
      </w:r>
      <w:proofErr w:type="spellStart"/>
      <w:r>
        <w:rPr>
          <w:rFonts w:ascii="Times New Roman" w:eastAsia="Times New Roman" w:hAnsi="Times New Roman" w:cs="Times New Roman"/>
          <w:sz w:val="28"/>
          <w:szCs w:val="36"/>
        </w:rPr>
        <w:t>predvyplnené</w:t>
      </w:r>
      <w:proofErr w:type="spellEnd"/>
      <w:r>
        <w:rPr>
          <w:rFonts w:ascii="Times New Roman" w:eastAsia="Times New Roman" w:hAnsi="Times New Roman" w:cs="Times New Roman"/>
          <w:sz w:val="28"/>
          <w:szCs w:val="36"/>
        </w:rPr>
        <w:t xml:space="preserve"> hodnoty.</w:t>
      </w:r>
    </w:p>
    <w:p w14:paraId="1D76E91A" w14:textId="77777777" w:rsidR="00D643A6" w:rsidRDefault="00D643A6">
      <w:pPr>
        <w:pStyle w:val="Standard"/>
        <w:rPr>
          <w:rFonts w:ascii="Times New Roman" w:eastAsia="Times New Roman" w:hAnsi="Times New Roman" w:cs="Times New Roman"/>
          <w:sz w:val="28"/>
          <w:szCs w:val="36"/>
        </w:rPr>
      </w:pPr>
    </w:p>
    <w:p w14:paraId="75D94F60" w14:textId="77777777" w:rsidR="00D643A6" w:rsidRDefault="00F02FA6">
      <w:pPr>
        <w:pStyle w:val="Standard"/>
        <w:rPr>
          <w:rFonts w:ascii="Times New Roman" w:eastAsia="Times New Roman" w:hAnsi="Times New Roman" w:cs="Times New Roman"/>
          <w:sz w:val="28"/>
          <w:szCs w:val="36"/>
          <w:vertAlign w:val="subscript"/>
        </w:rPr>
      </w:pPr>
      <w:r>
        <w:rPr>
          <w:rFonts w:ascii="Times New Roman" w:eastAsia="Times New Roman" w:hAnsi="Times New Roman" w:cs="Times New Roman"/>
          <w:sz w:val="28"/>
          <w:szCs w:val="36"/>
        </w:rPr>
        <w:t>6. Tabuľka bude k dispozícii iba pre hodnoty látky PM</w:t>
      </w:r>
      <w:r>
        <w:rPr>
          <w:rFonts w:ascii="Times New Roman" w:eastAsia="Times New Roman" w:hAnsi="Times New Roman" w:cs="Times New Roman"/>
          <w:sz w:val="28"/>
          <w:szCs w:val="36"/>
          <w:vertAlign w:val="subscript"/>
        </w:rPr>
        <w:t>10</w:t>
      </w:r>
    </w:p>
    <w:p w14:paraId="2CC71A46" w14:textId="77777777" w:rsidR="00D643A6" w:rsidRDefault="00D643A6">
      <w:pPr>
        <w:pStyle w:val="Standard"/>
        <w:rPr>
          <w:rFonts w:ascii="Times New Roman" w:hAnsi="Times New Roman"/>
        </w:rPr>
      </w:pPr>
    </w:p>
    <w:p w14:paraId="6D47C7C5" w14:textId="77777777" w:rsidR="00D643A6" w:rsidRDefault="00F02FA6">
      <w:pPr>
        <w:pStyle w:val="Standard"/>
        <w:rPr>
          <w:del w:id="16" w:author="Janka K" w:date="2020-11-04T14:38:00Z"/>
          <w:rFonts w:ascii="Times New Roman" w:hAnsi="Times New Roman"/>
          <w:sz w:val="28"/>
          <w:szCs w:val="28"/>
        </w:rPr>
      </w:pPr>
      <w:r>
        <w:rPr>
          <w:rFonts w:ascii="Times New Roman" w:hAnsi="Times New Roman"/>
          <w:sz w:val="28"/>
          <w:szCs w:val="28"/>
        </w:rPr>
        <w:t>7. Priemer sa vypočíta aj keď zadáme iba 1 hodnotu, prepočíta sa vždy, keď zadáme ďalšiu alebo zmeníme už zadanú.</w:t>
      </w:r>
    </w:p>
    <w:p w14:paraId="75C7B052" w14:textId="77777777" w:rsidR="00D643A6" w:rsidRDefault="00D643A6">
      <w:pPr>
        <w:pStyle w:val="Standard"/>
        <w:rPr>
          <w:del w:id="17" w:author="Janka K" w:date="2020-11-04T14:38:00Z"/>
          <w:rFonts w:ascii="Times New Roman" w:hAnsi="Times New Roman"/>
          <w:sz w:val="28"/>
          <w:szCs w:val="28"/>
        </w:rPr>
      </w:pPr>
    </w:p>
    <w:p w14:paraId="08C43F64" w14:textId="77777777" w:rsidR="00D643A6" w:rsidRDefault="00D643A6">
      <w:pPr>
        <w:pStyle w:val="Standard"/>
        <w:rPr>
          <w:rFonts w:ascii="Times New Roman" w:hAnsi="Times New Roman"/>
          <w:sz w:val="28"/>
          <w:szCs w:val="28"/>
        </w:rPr>
      </w:pPr>
    </w:p>
    <w:p w14:paraId="6BC08DB5" w14:textId="77777777" w:rsidR="00D643A6" w:rsidRDefault="00D643A6">
      <w:pPr>
        <w:pStyle w:val="Standard"/>
        <w:rPr>
          <w:rFonts w:ascii="Times New Roman" w:hAnsi="Times New Roman"/>
          <w:sz w:val="28"/>
          <w:szCs w:val="28"/>
        </w:rPr>
      </w:pPr>
    </w:p>
    <w:p w14:paraId="5509434D" w14:textId="77777777" w:rsidR="00D643A6" w:rsidRDefault="00D643A6">
      <w:pPr>
        <w:pStyle w:val="Standard"/>
        <w:rPr>
          <w:rFonts w:ascii="Times New Roman" w:hAnsi="Times New Roman"/>
          <w:sz w:val="28"/>
          <w:szCs w:val="28"/>
        </w:rPr>
      </w:pPr>
    </w:p>
    <w:p w14:paraId="5F67C633" w14:textId="77777777" w:rsidR="00D643A6" w:rsidRDefault="00D643A6">
      <w:pPr>
        <w:pStyle w:val="Standard"/>
        <w:rPr>
          <w:del w:id="18" w:author="Janka K" w:date="2020-11-04T14:38:00Z"/>
          <w:rFonts w:ascii="Times New Roman" w:hAnsi="Times New Roman"/>
          <w:sz w:val="28"/>
          <w:szCs w:val="28"/>
        </w:rPr>
      </w:pPr>
    </w:p>
    <w:p w14:paraId="2B2B7B94" w14:textId="77777777" w:rsidR="00D643A6" w:rsidRPr="00F02FA6" w:rsidRDefault="00F02FA6" w:rsidP="00F02FA6">
      <w:pPr>
        <w:pStyle w:val="Nadpis3"/>
        <w:rPr>
          <w:rFonts w:ascii="Times New Roman" w:hAnsi="Times New Roman" w:cs="Times New Roman"/>
          <w:color w:val="23292D"/>
          <w:sz w:val="32"/>
          <w:szCs w:val="32"/>
        </w:rPr>
      </w:pPr>
      <w:r w:rsidRPr="00F02FA6">
        <w:rPr>
          <w:rFonts w:ascii="Times New Roman" w:hAnsi="Times New Roman" w:cs="Times New Roman"/>
          <w:color w:val="23292D"/>
          <w:sz w:val="32"/>
          <w:szCs w:val="32"/>
        </w:rPr>
        <w:t xml:space="preserve">   </w:t>
      </w:r>
      <w:bookmarkStart w:id="19" w:name="_Toc63170258"/>
      <w:r w:rsidRPr="00F02FA6">
        <w:rPr>
          <w:rFonts w:ascii="Times New Roman" w:hAnsi="Times New Roman" w:cs="Times New Roman"/>
          <w:color w:val="23292D"/>
          <w:sz w:val="32"/>
          <w:szCs w:val="32"/>
        </w:rPr>
        <w:t>3.1.3 Mapa</w:t>
      </w:r>
      <w:bookmarkEnd w:id="19"/>
    </w:p>
    <w:p w14:paraId="3E30A991" w14:textId="77777777" w:rsidR="00D643A6" w:rsidRDefault="00D643A6">
      <w:pPr>
        <w:pStyle w:val="Standard"/>
        <w:rPr>
          <w:rFonts w:ascii="Times New Roman" w:eastAsia="Times New Roman" w:hAnsi="Times New Roman" w:cs="Times New Roman"/>
          <w:sz w:val="28"/>
          <w:szCs w:val="36"/>
        </w:rPr>
      </w:pPr>
    </w:p>
    <w:p w14:paraId="6BE6007B"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t>1. Nad grafom bude vykreslená mapa Slovenska so všetkými stanicami</w:t>
      </w:r>
    </w:p>
    <w:p w14:paraId="71AD6298" w14:textId="77777777" w:rsidR="00D643A6" w:rsidRDefault="00D643A6">
      <w:pPr>
        <w:pStyle w:val="Standard"/>
        <w:rPr>
          <w:rFonts w:ascii="Times New Roman" w:hAnsi="Times New Roman"/>
        </w:rPr>
      </w:pPr>
    </w:p>
    <w:p w14:paraId="23AC616C" w14:textId="77777777" w:rsidR="00D643A6" w:rsidRDefault="00F02FA6">
      <w:pPr>
        <w:pStyle w:val="Standard"/>
      </w:pPr>
      <w:r>
        <w:rPr>
          <w:rFonts w:ascii="Times New Roman" w:eastAsia="Times New Roman" w:hAnsi="Times New Roman" w:cs="Times New Roman"/>
          <w:sz w:val="28"/>
          <w:szCs w:val="36"/>
        </w:rPr>
        <w:t xml:space="preserve">2.  </w:t>
      </w:r>
      <w:r>
        <w:rPr>
          <w:rFonts w:ascii="Times New Roman" w:eastAsia="Times New Roman" w:hAnsi="Times New Roman" w:cs="Times New Roman"/>
          <w:sz w:val="28"/>
          <w:szCs w:val="36"/>
          <w:lang w:val="en-US"/>
        </w:rPr>
        <w:t xml:space="preserve">V </w:t>
      </w:r>
      <w:proofErr w:type="spellStart"/>
      <w:r>
        <w:rPr>
          <w:rFonts w:ascii="Times New Roman" w:eastAsia="Times New Roman" w:hAnsi="Times New Roman" w:cs="Times New Roman"/>
          <w:sz w:val="28"/>
          <w:szCs w:val="36"/>
          <w:lang w:val="en-US"/>
        </w:rPr>
        <w:t>mape</w:t>
      </w:r>
      <w:proofErr w:type="spellEnd"/>
      <w:r>
        <w:rPr>
          <w:rFonts w:ascii="Times New Roman" w:eastAsia="Times New Roman" w:hAnsi="Times New Roman" w:cs="Times New Roman"/>
          <w:sz w:val="28"/>
          <w:szCs w:val="36"/>
          <w:lang w:val="en-US"/>
        </w:rPr>
        <w:t xml:space="preserve"> </w:t>
      </w:r>
      <w:proofErr w:type="spellStart"/>
      <w:r>
        <w:rPr>
          <w:rFonts w:ascii="Times New Roman" w:eastAsia="Times New Roman" w:hAnsi="Times New Roman" w:cs="Times New Roman"/>
          <w:sz w:val="28"/>
          <w:szCs w:val="36"/>
          <w:lang w:val="en-US"/>
        </w:rPr>
        <w:t>sa</w:t>
      </w:r>
      <w:proofErr w:type="spellEnd"/>
      <w:r>
        <w:rPr>
          <w:rFonts w:ascii="Times New Roman" w:eastAsia="Times New Roman" w:hAnsi="Times New Roman" w:cs="Times New Roman"/>
          <w:sz w:val="28"/>
          <w:szCs w:val="36"/>
        </w:rPr>
        <w:t xml:space="preserve"> bude dať </w:t>
      </w:r>
      <w:proofErr w:type="spellStart"/>
      <w:r>
        <w:rPr>
          <w:rFonts w:ascii="Times New Roman" w:eastAsia="Times New Roman" w:hAnsi="Times New Roman" w:cs="Times New Roman"/>
          <w:sz w:val="28"/>
          <w:szCs w:val="36"/>
        </w:rPr>
        <w:t>zoomovať</w:t>
      </w:r>
      <w:proofErr w:type="spellEnd"/>
      <w:r>
        <w:rPr>
          <w:rFonts w:ascii="Times New Roman" w:eastAsia="Times New Roman" w:hAnsi="Times New Roman" w:cs="Times New Roman"/>
          <w:sz w:val="28"/>
          <w:szCs w:val="36"/>
        </w:rPr>
        <w:t>.</w:t>
      </w:r>
    </w:p>
    <w:p w14:paraId="27223DFC" w14:textId="77777777" w:rsidR="00D643A6" w:rsidRDefault="00D643A6">
      <w:pPr>
        <w:pStyle w:val="Standard"/>
        <w:rPr>
          <w:rFonts w:ascii="Times New Roman" w:eastAsia="Times New Roman" w:hAnsi="Times New Roman" w:cs="Times New Roman"/>
          <w:sz w:val="28"/>
          <w:szCs w:val="36"/>
        </w:rPr>
      </w:pPr>
    </w:p>
    <w:p w14:paraId="67B0A68A"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t xml:space="preserve">3. Stanica bude vykreslená ako malý krúžok, zafarbený farbou </w:t>
      </w:r>
      <w:r>
        <w:rPr>
          <w:rFonts w:ascii="Times New Roman" w:eastAsia="Times New Roman" w:hAnsi="Times New Roman" w:cs="Times New Roman"/>
          <w:sz w:val="28"/>
          <w:szCs w:val="36"/>
          <w:shd w:val="clear" w:color="auto" w:fill="FFFFFF"/>
        </w:rPr>
        <w:t>intenzity znečistenia</w:t>
      </w:r>
      <w:r>
        <w:rPr>
          <w:rFonts w:ascii="Times New Roman" w:eastAsia="Times New Roman" w:hAnsi="Times New Roman" w:cs="Times New Roman"/>
          <w:sz w:val="28"/>
          <w:szCs w:val="36"/>
        </w:rPr>
        <w:t xml:space="preserve"> zvolenej ZL.</w:t>
      </w:r>
    </w:p>
    <w:p w14:paraId="7EF1EC99"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 xml:space="preserve"> </w:t>
      </w:r>
      <w:r>
        <w:rPr>
          <w:rFonts w:ascii="Times New Roman" w:eastAsia="Times New Roman" w:hAnsi="Times New Roman" w:cs="Times New Roman"/>
          <w:sz w:val="28"/>
          <w:szCs w:val="36"/>
        </w:rPr>
        <w:tab/>
      </w:r>
    </w:p>
    <w:p w14:paraId="220E9C13" w14:textId="77777777" w:rsidR="00D643A6" w:rsidRDefault="00F02FA6">
      <w:pPr>
        <w:pStyle w:val="Standard"/>
        <w:jc w:val="both"/>
        <w:rPr>
          <w:rFonts w:ascii="Times New Roman" w:hAnsi="Times New Roman"/>
        </w:rPr>
      </w:pPr>
      <w:r>
        <w:rPr>
          <w:rFonts w:ascii="Times New Roman" w:eastAsia="Times New Roman" w:hAnsi="Times New Roman" w:cs="Times New Roman"/>
          <w:sz w:val="28"/>
          <w:szCs w:val="36"/>
        </w:rPr>
        <w:t xml:space="preserve">4. Farby ZL budú zodpovedať tabuľke farieb podľa ich koncentrácií </w:t>
      </w:r>
      <w:r>
        <w:rPr>
          <w:rFonts w:ascii="Times New Roman" w:eastAsia="Times New Roman" w:hAnsi="Times New Roman" w:cs="Times New Roman"/>
          <w:sz w:val="28"/>
          <w:szCs w:val="36"/>
        </w:rPr>
        <w:tab/>
        <w:t xml:space="preserve">ktorá je dostupná na stránke zadávateľa </w:t>
      </w:r>
      <w:r>
        <w:rPr>
          <w:rFonts w:ascii="Times New Roman" w:eastAsia="Times New Roman" w:hAnsi="Times New Roman" w:cs="Times New Roman"/>
          <w:sz w:val="28"/>
          <w:szCs w:val="36"/>
          <w:shd w:val="clear" w:color="auto" w:fill="FFFFFF"/>
        </w:rPr>
        <w:t>(pozri 1.4)</w:t>
      </w:r>
    </w:p>
    <w:p w14:paraId="25864D5C" w14:textId="77777777" w:rsidR="00D643A6" w:rsidRDefault="00D643A6">
      <w:pPr>
        <w:pStyle w:val="Standard"/>
        <w:rPr>
          <w:rFonts w:ascii="Times New Roman" w:hAnsi="Times New Roman"/>
        </w:rPr>
      </w:pPr>
    </w:p>
    <w:p w14:paraId="2C528EB3" w14:textId="77777777" w:rsidR="00D643A6" w:rsidRDefault="00F02FA6">
      <w:pPr>
        <w:pStyle w:val="Standard"/>
        <w:jc w:val="both"/>
        <w:rPr>
          <w:rFonts w:ascii="Times New Roman" w:hAnsi="Times New Roman"/>
        </w:rPr>
      </w:pPr>
      <w:r>
        <w:rPr>
          <w:rFonts w:ascii="Times New Roman" w:eastAsia="Times New Roman" w:hAnsi="Times New Roman" w:cs="Times New Roman"/>
          <w:sz w:val="28"/>
          <w:szCs w:val="36"/>
        </w:rPr>
        <w:tab/>
        <w:t xml:space="preserve">5. Po kliknutí na stanicu sa na grafe vykreslí krivka pre práve zobrazovanú </w:t>
      </w:r>
      <w:r>
        <w:rPr>
          <w:rFonts w:ascii="Times New Roman" w:eastAsia="Times New Roman" w:hAnsi="Times New Roman" w:cs="Times New Roman"/>
          <w:sz w:val="28"/>
          <w:szCs w:val="36"/>
        </w:rPr>
        <w:tab/>
        <w:t>znečisťujúcu látku (pozri 3.1.3.4).</w:t>
      </w:r>
    </w:p>
    <w:p w14:paraId="76393F6B"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p>
    <w:p w14:paraId="0D42D646" w14:textId="77777777" w:rsidR="00D643A6" w:rsidRDefault="00F02FA6">
      <w:pPr>
        <w:pStyle w:val="Standard"/>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ab/>
        <w:t xml:space="preserve">6. Graf bude pred kliknutím zobrazovať údaje pre poslednú zvolenú </w:t>
      </w:r>
      <w:r>
        <w:rPr>
          <w:rFonts w:ascii="Times New Roman" w:eastAsia="Times New Roman" w:hAnsi="Times New Roman" w:cs="Times New Roman"/>
          <w:sz w:val="28"/>
          <w:szCs w:val="36"/>
        </w:rPr>
        <w:tab/>
        <w:t>stanicu a ZL</w:t>
      </w:r>
    </w:p>
    <w:p w14:paraId="5822EC35" w14:textId="77777777" w:rsidR="00D643A6" w:rsidRDefault="00D643A6">
      <w:pPr>
        <w:pStyle w:val="Standard"/>
        <w:rPr>
          <w:rFonts w:ascii="Times New Roman" w:eastAsia="Times New Roman" w:hAnsi="Times New Roman" w:cs="Times New Roman"/>
          <w:sz w:val="28"/>
          <w:szCs w:val="36"/>
        </w:rPr>
      </w:pPr>
    </w:p>
    <w:p w14:paraId="4ECC909C" w14:textId="77777777" w:rsidR="00D643A6" w:rsidRDefault="00F02FA6">
      <w:pPr>
        <w:pStyle w:val="Standard"/>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7. V prípade, že bola stránka čerstvo otvorená a teda ešte nebola zvolená žiadna stanica tak</w:t>
      </w:r>
      <w:del w:id="20" w:author="Janka K" w:date="2020-11-04T11:19:00Z">
        <w:r>
          <w:rPr>
            <w:rFonts w:ascii="Times New Roman" w:eastAsia="Times New Roman" w:hAnsi="Times New Roman" w:cs="Times New Roman"/>
            <w:sz w:val="28"/>
            <w:szCs w:val="36"/>
          </w:rPr>
          <w:delText>,</w:delText>
        </w:r>
      </w:del>
      <w:r>
        <w:rPr>
          <w:rFonts w:ascii="Times New Roman" w:eastAsia="Times New Roman" w:hAnsi="Times New Roman" w:cs="Times New Roman"/>
          <w:sz w:val="28"/>
          <w:szCs w:val="36"/>
        </w:rPr>
        <w:t xml:space="preserve"> bude graf zobrazovať údaje pre poslednú zvolenú stanicu a ZL</w:t>
      </w:r>
    </w:p>
    <w:p w14:paraId="18D484F8" w14:textId="77777777" w:rsidR="00D643A6" w:rsidRDefault="00D643A6">
      <w:pPr>
        <w:pStyle w:val="Standard"/>
        <w:jc w:val="both"/>
        <w:rPr>
          <w:rFonts w:ascii="Times New Roman" w:eastAsia="Times New Roman" w:hAnsi="Times New Roman" w:cs="Times New Roman"/>
          <w:sz w:val="28"/>
          <w:szCs w:val="36"/>
        </w:rPr>
      </w:pPr>
    </w:p>
    <w:p w14:paraId="2BFDDED5" w14:textId="77777777" w:rsidR="00D643A6" w:rsidRDefault="00F02FA6">
      <w:pPr>
        <w:pStyle w:val="Standard"/>
        <w:jc w:val="both"/>
        <w:rPr>
          <w:rFonts w:ascii="Times New Roman" w:eastAsia="Times New Roman" w:hAnsi="Times New Roman" w:cs="Times New Roman"/>
          <w:sz w:val="28"/>
          <w:szCs w:val="36"/>
        </w:rPr>
      </w:pPr>
      <w:r>
        <w:rPr>
          <w:rFonts w:ascii="Times New Roman" w:eastAsia="Times New Roman" w:hAnsi="Times New Roman" w:cs="Times New Roman"/>
          <w:sz w:val="28"/>
          <w:szCs w:val="36"/>
        </w:rPr>
        <w:t xml:space="preserve">8. V </w:t>
      </w:r>
      <w:proofErr w:type="spellStart"/>
      <w:r>
        <w:rPr>
          <w:rFonts w:ascii="Times New Roman" w:eastAsia="Times New Roman" w:hAnsi="Times New Roman" w:cs="Times New Roman"/>
          <w:sz w:val="28"/>
          <w:szCs w:val="36"/>
        </w:rPr>
        <w:t>dropdowne</w:t>
      </w:r>
      <w:proofErr w:type="spellEnd"/>
      <w:r>
        <w:rPr>
          <w:rFonts w:ascii="Times New Roman" w:eastAsia="Times New Roman" w:hAnsi="Times New Roman" w:cs="Times New Roman"/>
          <w:sz w:val="28"/>
          <w:szCs w:val="36"/>
        </w:rPr>
        <w:t xml:space="preserve"> bude prednastavený aktuálny deň a hodina.</w:t>
      </w:r>
    </w:p>
    <w:p w14:paraId="455A68D2" w14:textId="77777777" w:rsidR="00D643A6" w:rsidRDefault="00D643A6">
      <w:pPr>
        <w:pStyle w:val="Standard"/>
        <w:rPr>
          <w:rFonts w:ascii="Times New Roman" w:eastAsia="Times New Roman" w:hAnsi="Times New Roman" w:cs="Times New Roman"/>
          <w:sz w:val="28"/>
          <w:szCs w:val="36"/>
        </w:rPr>
      </w:pPr>
    </w:p>
    <w:p w14:paraId="38741928" w14:textId="77777777" w:rsidR="00D643A6" w:rsidRPr="00F02FA6" w:rsidRDefault="00F02FA6" w:rsidP="00F02FA6">
      <w:pPr>
        <w:pStyle w:val="Nadpis3"/>
        <w:rPr>
          <w:rFonts w:ascii="Times New Roman" w:hAnsi="Times New Roman" w:cs="Times New Roman"/>
          <w:color w:val="23292D"/>
          <w:sz w:val="32"/>
          <w:szCs w:val="32"/>
        </w:rPr>
      </w:pPr>
      <w:r w:rsidRPr="00F02FA6">
        <w:rPr>
          <w:rFonts w:ascii="Times New Roman" w:hAnsi="Times New Roman" w:cs="Times New Roman"/>
          <w:color w:val="23292D"/>
          <w:sz w:val="32"/>
          <w:szCs w:val="32"/>
        </w:rPr>
        <w:t xml:space="preserve">   </w:t>
      </w:r>
      <w:bookmarkStart w:id="21" w:name="_Toc63170259"/>
      <w:r w:rsidRPr="00F02FA6">
        <w:rPr>
          <w:rFonts w:ascii="Times New Roman" w:hAnsi="Times New Roman" w:cs="Times New Roman"/>
          <w:color w:val="23292D"/>
          <w:sz w:val="32"/>
          <w:szCs w:val="32"/>
        </w:rPr>
        <w:t>3.1.4 Tabuľka hodnôt</w:t>
      </w:r>
      <w:bookmarkEnd w:id="21"/>
    </w:p>
    <w:p w14:paraId="58F5D757" w14:textId="77777777" w:rsidR="00D643A6" w:rsidRDefault="00D643A6">
      <w:pPr>
        <w:pStyle w:val="Standard"/>
        <w:rPr>
          <w:rFonts w:ascii="Times New Roman" w:eastAsia="Times New Roman" w:hAnsi="Times New Roman" w:cs="Times New Roman"/>
          <w:sz w:val="32"/>
          <w:szCs w:val="36"/>
        </w:rPr>
      </w:pPr>
    </w:p>
    <w:p w14:paraId="6A530D34"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t>1. Vedľa mapy bude vykreslená tabuľka rozdielna od vyššie spomínanej</w:t>
      </w:r>
    </w:p>
    <w:p w14:paraId="0F2E739D"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p>
    <w:p w14:paraId="0415FAD9" w14:textId="77777777" w:rsidR="00D643A6" w:rsidRDefault="00F02FA6">
      <w:pPr>
        <w:pStyle w:val="Standard"/>
        <w:jc w:val="both"/>
      </w:pPr>
      <w:r>
        <w:rPr>
          <w:rFonts w:ascii="Times New Roman" w:eastAsia="Times New Roman" w:hAnsi="Times New Roman" w:cs="Times New Roman"/>
          <w:sz w:val="28"/>
          <w:szCs w:val="36"/>
        </w:rPr>
        <w:tab/>
        <w:t xml:space="preserve">2. </w:t>
      </w:r>
      <w:r>
        <w:rPr>
          <w:rFonts w:ascii="Times New Roman" w:eastAsia="Times New Roman" w:hAnsi="Times New Roman" w:cs="Times New Roman"/>
          <w:sz w:val="28"/>
          <w:szCs w:val="36"/>
          <w:shd w:val="clear" w:color="auto" w:fill="FFFFFF"/>
        </w:rPr>
        <w:t xml:space="preserve">Riadky tabuľky budú obsahovať názov stanice, stĺpce tabuľky budú zobrazovať: hodnoty zvoleného parametra pre všetky ZL vztiahnuté k zvolenému časovému údaju,  </w:t>
      </w:r>
      <w:r>
        <w:rPr>
          <w:rFonts w:ascii="Times New Roman" w:eastAsia="Times New Roman" w:hAnsi="Times New Roman" w:cs="Times New Roman"/>
          <w:sz w:val="28"/>
          <w:szCs w:val="36"/>
        </w:rPr>
        <w:t xml:space="preserve">pričom ako parameter sa bude dať zvoliť „hod“, „max“, „výpadky“. Pri „hod“ bude tabuľka zobrazovať pre každú stanicu hodinové hodnoty každej látky za posledných 24 hodín. Pri zakliknutí „max“ (nastavil by som ho </w:t>
      </w:r>
      <w:proofErr w:type="spellStart"/>
      <w:r>
        <w:rPr>
          <w:rFonts w:ascii="Times New Roman" w:eastAsia="Times New Roman" w:hAnsi="Times New Roman" w:cs="Times New Roman"/>
          <w:sz w:val="28"/>
          <w:szCs w:val="36"/>
        </w:rPr>
        <w:t>defaultne</w:t>
      </w:r>
      <w:proofErr w:type="spellEnd"/>
      <w:r>
        <w:rPr>
          <w:rFonts w:ascii="Times New Roman" w:eastAsia="Times New Roman" w:hAnsi="Times New Roman" w:cs="Times New Roman"/>
          <w:sz w:val="28"/>
          <w:szCs w:val="36"/>
        </w:rPr>
        <w:t xml:space="preserve">) – sa zobrazí maximum za predchádzajúcich 24 hodín. Hodinové hodnoty aj maximum budú ofarbené podľa rovnakých intervalov ako na webe SHMÚ. Po zakliknutí „výpadky“ sa zobrazí tabuľka s počtom hodín, ktoré vypadli za posledných 24 hodín pri danej stanici a látke. Výpadky dlhšie alebo rovné 2 hodinám sa ofarbia na oranžovo, 12 hodinám na červeno. </w:t>
      </w:r>
      <w:r>
        <w:rPr>
          <w:rFonts w:ascii="Times New Roman" w:eastAsia="Times New Roman" w:hAnsi="Times New Roman" w:cs="Times New Roman"/>
          <w:sz w:val="28"/>
          <w:szCs w:val="36"/>
          <w:shd w:val="clear" w:color="auto" w:fill="FFFFFF"/>
        </w:rPr>
        <w:t xml:space="preserve">Tabuľka bude pre všetky stanice a  bude zobrazená celá, nebude </w:t>
      </w:r>
      <w:proofErr w:type="spellStart"/>
      <w:r>
        <w:rPr>
          <w:rFonts w:ascii="Times New Roman" w:eastAsia="Times New Roman" w:hAnsi="Times New Roman" w:cs="Times New Roman"/>
          <w:sz w:val="28"/>
          <w:szCs w:val="36"/>
          <w:shd w:val="clear" w:color="auto" w:fill="FFFFFF"/>
        </w:rPr>
        <w:t>scrollovateľná</w:t>
      </w:r>
      <w:proofErr w:type="spellEnd"/>
      <w:r>
        <w:rPr>
          <w:rFonts w:ascii="Times New Roman" w:eastAsia="Times New Roman" w:hAnsi="Times New Roman" w:cs="Times New Roman"/>
          <w:sz w:val="28"/>
          <w:szCs w:val="36"/>
          <w:shd w:val="clear" w:color="auto" w:fill="FFFFFF"/>
        </w:rPr>
        <w:t>.</w:t>
      </w:r>
    </w:p>
    <w:p w14:paraId="5A44FBC5" w14:textId="77777777" w:rsidR="00D643A6" w:rsidRDefault="00D643A6">
      <w:pPr>
        <w:pStyle w:val="Standard"/>
        <w:rPr>
          <w:rFonts w:ascii="Times New Roman" w:eastAsia="Times New Roman" w:hAnsi="Times New Roman" w:cs="Times New Roman"/>
          <w:sz w:val="28"/>
          <w:szCs w:val="36"/>
        </w:rPr>
      </w:pPr>
    </w:p>
    <w:p w14:paraId="237BA376" w14:textId="77777777" w:rsidR="00D643A6" w:rsidRPr="00F02FA6" w:rsidRDefault="00F02FA6" w:rsidP="00F02FA6">
      <w:pPr>
        <w:pStyle w:val="Nadpis3"/>
        <w:rPr>
          <w:rFonts w:ascii="Times New Roman" w:hAnsi="Times New Roman" w:cs="Times New Roman"/>
          <w:color w:val="23292D"/>
          <w:sz w:val="32"/>
          <w:szCs w:val="32"/>
        </w:rPr>
      </w:pPr>
      <w:r w:rsidRPr="00F02FA6">
        <w:rPr>
          <w:rFonts w:ascii="Times New Roman" w:hAnsi="Times New Roman" w:cs="Times New Roman"/>
          <w:color w:val="23292D"/>
          <w:sz w:val="32"/>
          <w:szCs w:val="32"/>
        </w:rPr>
        <w:t xml:space="preserve">   </w:t>
      </w:r>
      <w:bookmarkStart w:id="22" w:name="_Toc63170260"/>
      <w:r w:rsidRPr="00F02FA6">
        <w:rPr>
          <w:rFonts w:ascii="Times New Roman" w:hAnsi="Times New Roman" w:cs="Times New Roman"/>
          <w:color w:val="23292D"/>
          <w:sz w:val="32"/>
          <w:szCs w:val="32"/>
        </w:rPr>
        <w:t>3.1.5 Vietor</w:t>
      </w:r>
      <w:bookmarkEnd w:id="22"/>
    </w:p>
    <w:p w14:paraId="593AB91C" w14:textId="77777777" w:rsidR="00D643A6" w:rsidRDefault="00D643A6">
      <w:pPr>
        <w:pStyle w:val="Standard"/>
        <w:rPr>
          <w:rFonts w:ascii="Times New Roman" w:eastAsia="Times New Roman" w:hAnsi="Times New Roman" w:cs="Times New Roman"/>
          <w:sz w:val="28"/>
          <w:szCs w:val="36"/>
        </w:rPr>
      </w:pPr>
    </w:p>
    <w:p w14:paraId="3CDC5FCF"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t xml:space="preserve">1. Na stránke bude možnosť prekliknúť sa na okno zobrazujúce obrázky </w:t>
      </w:r>
      <w:r>
        <w:rPr>
          <w:rFonts w:ascii="Times New Roman" w:eastAsia="Times New Roman" w:hAnsi="Times New Roman" w:cs="Times New Roman"/>
          <w:sz w:val="28"/>
          <w:szCs w:val="36"/>
        </w:rPr>
        <w:tab/>
        <w:t>predpovede vetra a ventilačného indexu</w:t>
      </w:r>
    </w:p>
    <w:p w14:paraId="6D544C9B"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p>
    <w:p w14:paraId="560BD04A"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t>2. Tieto obrázky budú vykreslené pod sebou</w:t>
      </w:r>
    </w:p>
    <w:p w14:paraId="1E429C00"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p>
    <w:p w14:paraId="7C675BCD"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t>3. Na prvom obrázku sa bude zobrazovať vietor</w:t>
      </w:r>
    </w:p>
    <w:p w14:paraId="2439C355"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p>
    <w:p w14:paraId="57075118"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t>4. Na druhom obrázku sa bude zobrazovať ventilačný index</w:t>
      </w:r>
    </w:p>
    <w:p w14:paraId="4EBEEEEB" w14:textId="77777777"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p>
    <w:p w14:paraId="0DE0881D" w14:textId="77777777" w:rsidR="00D643A6" w:rsidRDefault="00F02FA6">
      <w:pPr>
        <w:pStyle w:val="Standard"/>
        <w:rPr>
          <w:rFonts w:ascii="Times New Roman" w:hAnsi="Times New Roman"/>
        </w:rPr>
      </w:pPr>
      <w:r>
        <w:rPr>
          <w:rFonts w:ascii="Times New Roman" w:eastAsia="Times New Roman" w:hAnsi="Times New Roman" w:cs="Times New Roman"/>
          <w:sz w:val="28"/>
          <w:szCs w:val="36"/>
        </w:rPr>
        <w:tab/>
        <w:t xml:space="preserve">5. Oba obrázky bude možné si preklikávať súčasne pomocou šípok a </w:t>
      </w:r>
      <w:r>
        <w:rPr>
          <w:rFonts w:ascii="Times New Roman" w:eastAsia="Times New Roman" w:hAnsi="Times New Roman" w:cs="Times New Roman"/>
          <w:sz w:val="28"/>
          <w:szCs w:val="36"/>
        </w:rPr>
        <w:tab/>
        <w:t xml:space="preserve">zobrazovať si tak predpoveď vývoja vetra a ventilačného indexu na </w:t>
      </w:r>
      <w:r>
        <w:rPr>
          <w:rFonts w:ascii="Times New Roman" w:eastAsia="Times New Roman" w:hAnsi="Times New Roman" w:cs="Times New Roman"/>
          <w:sz w:val="28"/>
          <w:szCs w:val="36"/>
        </w:rPr>
        <w:tab/>
        <w:t>najbližších 72 hodín s voliteľným krokom (1 hodina, 2 hodiny, 3 hodiny,  4 hodiny, 8 hodín). Obrázky sa ako celok obsahujúci všetky informácie o predpovedi stiahnu z databázy a aplikácia ich len zobrazí používateľovi.</w:t>
      </w:r>
    </w:p>
    <w:p w14:paraId="79D272BC" w14:textId="77777777" w:rsidR="00D643A6" w:rsidRDefault="00D643A6">
      <w:pPr>
        <w:pStyle w:val="Standard"/>
        <w:rPr>
          <w:rFonts w:ascii="Times New Roman" w:eastAsia="Times New Roman" w:hAnsi="Times New Roman" w:cs="Times New Roman"/>
          <w:sz w:val="28"/>
          <w:szCs w:val="36"/>
        </w:rPr>
      </w:pPr>
      <w:bookmarkStart w:id="23" w:name="Bookmark"/>
      <w:bookmarkEnd w:id="23"/>
    </w:p>
    <w:p w14:paraId="19888AF7" w14:textId="77777777" w:rsidR="00D643A6" w:rsidRDefault="00D643A6">
      <w:pPr>
        <w:pStyle w:val="Standard"/>
        <w:rPr>
          <w:rFonts w:ascii="Times New Roman" w:eastAsia="Times New Roman" w:hAnsi="Times New Roman" w:cs="Times New Roman"/>
          <w:sz w:val="28"/>
          <w:szCs w:val="36"/>
        </w:rPr>
      </w:pPr>
    </w:p>
    <w:p w14:paraId="2647D22A" w14:textId="77777777" w:rsidR="00D643A6" w:rsidRPr="00F02FA6" w:rsidRDefault="00F02FA6" w:rsidP="00F02FA6">
      <w:pPr>
        <w:pStyle w:val="Nadpis3"/>
        <w:rPr>
          <w:rFonts w:ascii="Times New Roman" w:hAnsi="Times New Roman" w:cs="Times New Roman"/>
          <w:color w:val="23292D"/>
          <w:sz w:val="32"/>
          <w:szCs w:val="32"/>
        </w:rPr>
      </w:pPr>
      <w:bookmarkStart w:id="24" w:name="_Toc63170261"/>
      <w:r w:rsidRPr="00F02FA6">
        <w:rPr>
          <w:rFonts w:ascii="Times New Roman" w:hAnsi="Times New Roman" w:cs="Times New Roman"/>
          <w:color w:val="23292D"/>
          <w:sz w:val="32"/>
          <w:szCs w:val="32"/>
        </w:rPr>
        <w:t>3.2 Ostatné požiadavky</w:t>
      </w:r>
      <w:bookmarkEnd w:id="24"/>
    </w:p>
    <w:p w14:paraId="2C566415" w14:textId="77777777" w:rsidR="00D643A6" w:rsidRDefault="00D643A6">
      <w:pPr>
        <w:pStyle w:val="Standard"/>
        <w:rPr>
          <w:rFonts w:ascii="Times New Roman" w:eastAsia="Times New Roman" w:hAnsi="Times New Roman" w:cs="Times New Roman"/>
          <w:sz w:val="32"/>
          <w:szCs w:val="36"/>
        </w:rPr>
      </w:pPr>
    </w:p>
    <w:p w14:paraId="094A56C5" w14:textId="77777777" w:rsidR="00D643A6" w:rsidRDefault="00F02FA6" w:rsidP="00F02FA6">
      <w:pPr>
        <w:pStyle w:val="Nadpis3"/>
        <w:rPr>
          <w:rFonts w:ascii="Times New Roman" w:eastAsia="Times New Roman" w:hAnsi="Times New Roman" w:cs="Times New Roman"/>
          <w:sz w:val="32"/>
          <w:szCs w:val="36"/>
        </w:rPr>
      </w:pPr>
      <w:r w:rsidRPr="00F02FA6">
        <w:rPr>
          <w:rFonts w:ascii="Times New Roman" w:hAnsi="Times New Roman" w:cs="Times New Roman"/>
          <w:color w:val="23292D"/>
          <w:sz w:val="32"/>
          <w:szCs w:val="32"/>
        </w:rPr>
        <w:lastRenderedPageBreak/>
        <w:t xml:space="preserve">   </w:t>
      </w:r>
      <w:bookmarkStart w:id="25" w:name="_Toc63170262"/>
      <w:r w:rsidRPr="00F02FA6">
        <w:rPr>
          <w:rFonts w:ascii="Times New Roman" w:hAnsi="Times New Roman" w:cs="Times New Roman"/>
          <w:color w:val="23292D"/>
          <w:sz w:val="32"/>
          <w:szCs w:val="32"/>
        </w:rPr>
        <w:t>3.2.1 Dostupnosť</w:t>
      </w:r>
      <w:bookmarkEnd w:id="25"/>
    </w:p>
    <w:p w14:paraId="03EF6E94" w14:textId="77777777" w:rsidR="00D643A6" w:rsidRDefault="00D643A6">
      <w:pPr>
        <w:pStyle w:val="Standard"/>
        <w:rPr>
          <w:rFonts w:ascii="Times New Roman" w:eastAsia="Times New Roman" w:hAnsi="Times New Roman" w:cs="Times New Roman"/>
          <w:sz w:val="28"/>
          <w:szCs w:val="36"/>
        </w:rPr>
      </w:pPr>
    </w:p>
    <w:p w14:paraId="1371E149" w14:textId="5D702409" w:rsidR="00D643A6" w:rsidRDefault="00F02FA6" w:rsidP="000F3905">
      <w:pPr>
        <w:pStyle w:val="Standard"/>
        <w:ind w:firstLine="708"/>
        <w:rPr>
          <w:rFonts w:ascii="Times New Roman" w:eastAsia="Times New Roman" w:hAnsi="Times New Roman" w:cs="Times New Roman"/>
          <w:sz w:val="28"/>
          <w:szCs w:val="36"/>
        </w:rPr>
      </w:pPr>
      <w:r>
        <w:rPr>
          <w:rFonts w:ascii="Times New Roman" w:eastAsia="Times New Roman" w:hAnsi="Times New Roman" w:cs="Times New Roman"/>
          <w:sz w:val="28"/>
          <w:szCs w:val="36"/>
        </w:rPr>
        <w:t>Aplikácia bude dostupná iba pre užívateľov pristupujúcich k nej pomocou internej VPN ku ktorej majú prístup iba zamestnanci SHMÚ.</w:t>
      </w:r>
    </w:p>
    <w:p w14:paraId="12DC65DE" w14:textId="73D499B0" w:rsidR="00D643A6" w:rsidRDefault="00F02FA6">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 xml:space="preserve">Aplikácia bude na serveri s lokálnym doménovým menom, ktoré nie je známe zvonku. Aplikácia nie je určená pre verejnosť iba pre </w:t>
      </w:r>
      <w:r>
        <w:rPr>
          <w:rFonts w:ascii="Times New Roman" w:eastAsia="Times New Roman" w:hAnsi="Times New Roman" w:cs="Times New Roman"/>
          <w:sz w:val="28"/>
          <w:szCs w:val="36"/>
        </w:rPr>
        <w:tab/>
        <w:t>zamestnancov, ktorí majú službu.</w:t>
      </w:r>
    </w:p>
    <w:p w14:paraId="17D8B4FA" w14:textId="6FA39350" w:rsidR="00D92720" w:rsidRDefault="00D92720">
      <w:pPr>
        <w:pStyle w:val="Standard"/>
        <w:rPr>
          <w:rFonts w:ascii="Times New Roman" w:eastAsia="Times New Roman" w:hAnsi="Times New Roman" w:cs="Times New Roman"/>
          <w:sz w:val="28"/>
          <w:szCs w:val="36"/>
        </w:rPr>
      </w:pPr>
    </w:p>
    <w:p w14:paraId="7157629D" w14:textId="406F194C" w:rsidR="00D92720" w:rsidRDefault="00D92720">
      <w:pPr>
        <w:pStyle w:val="Standard"/>
        <w:rPr>
          <w:rFonts w:ascii="Times New Roman" w:eastAsia="Times New Roman" w:hAnsi="Times New Roman" w:cs="Times New Roman"/>
          <w:sz w:val="28"/>
          <w:szCs w:val="36"/>
        </w:rPr>
      </w:pPr>
    </w:p>
    <w:p w14:paraId="3DA1D67A" w14:textId="634E825B" w:rsidR="000F3905" w:rsidRDefault="000F3905" w:rsidP="000F3905">
      <w:pPr>
        <w:pStyle w:val="Nadpis3"/>
        <w:ind w:firstLine="8"/>
        <w:rPr>
          <w:rFonts w:ascii="Times New Roman" w:hAnsi="Times New Roman" w:cs="Times New Roman"/>
          <w:b/>
          <w:bCs/>
          <w:color w:val="23292D"/>
          <w:sz w:val="32"/>
          <w:szCs w:val="32"/>
        </w:rPr>
      </w:pPr>
      <w:bookmarkStart w:id="26" w:name="_Toc63170263"/>
      <w:r>
        <w:rPr>
          <w:rFonts w:ascii="Times New Roman" w:hAnsi="Times New Roman" w:cs="Times New Roman"/>
          <w:b/>
          <w:bCs/>
          <w:color w:val="23292D"/>
          <w:sz w:val="32"/>
          <w:szCs w:val="32"/>
        </w:rPr>
        <w:t>4</w:t>
      </w:r>
      <w:r w:rsidRPr="00405572">
        <w:rPr>
          <w:rFonts w:ascii="Times New Roman" w:hAnsi="Times New Roman" w:cs="Times New Roman"/>
          <w:b/>
          <w:bCs/>
          <w:color w:val="23292D"/>
          <w:sz w:val="32"/>
          <w:szCs w:val="32"/>
        </w:rPr>
        <w:t xml:space="preserve">. </w:t>
      </w:r>
      <w:r>
        <w:rPr>
          <w:rFonts w:ascii="Times New Roman" w:hAnsi="Times New Roman" w:cs="Times New Roman"/>
          <w:b/>
          <w:bCs/>
          <w:color w:val="23292D"/>
          <w:sz w:val="32"/>
          <w:szCs w:val="32"/>
        </w:rPr>
        <w:t>Implementácia</w:t>
      </w:r>
      <w:bookmarkEnd w:id="26"/>
    </w:p>
    <w:p w14:paraId="55EBCBCD" w14:textId="3565E27F" w:rsidR="000F3905" w:rsidRPr="000F3905" w:rsidRDefault="000F3905" w:rsidP="000F3905"/>
    <w:p w14:paraId="012A409F" w14:textId="05E05BFF" w:rsidR="00D92720" w:rsidRDefault="000F3905">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Diagramy sa budú nachádzať v priložených súboroch.</w:t>
      </w:r>
    </w:p>
    <w:p w14:paraId="3C44BE31" w14:textId="34412B0E" w:rsidR="00D92720" w:rsidRDefault="00D92720">
      <w:pPr>
        <w:pStyle w:val="Standard"/>
        <w:rPr>
          <w:rFonts w:ascii="Times New Roman" w:eastAsia="Times New Roman" w:hAnsi="Times New Roman" w:cs="Times New Roman"/>
          <w:sz w:val="28"/>
          <w:szCs w:val="36"/>
        </w:rPr>
      </w:pPr>
    </w:p>
    <w:p w14:paraId="5C43D302" w14:textId="32357A8C" w:rsidR="00D92720" w:rsidRPr="00405572" w:rsidRDefault="00D92720" w:rsidP="00405572">
      <w:pPr>
        <w:pStyle w:val="Nadpis3"/>
        <w:ind w:firstLine="8"/>
        <w:rPr>
          <w:rFonts w:ascii="Times New Roman" w:hAnsi="Times New Roman" w:cs="Times New Roman"/>
          <w:b/>
          <w:bCs/>
          <w:color w:val="23292D"/>
          <w:sz w:val="32"/>
          <w:szCs w:val="32"/>
        </w:rPr>
      </w:pPr>
      <w:bookmarkStart w:id="27" w:name="_Toc63170264"/>
      <w:r w:rsidRPr="00405572">
        <w:rPr>
          <w:rFonts w:ascii="Times New Roman" w:hAnsi="Times New Roman" w:cs="Times New Roman"/>
          <w:b/>
          <w:bCs/>
          <w:color w:val="23292D"/>
          <w:sz w:val="32"/>
          <w:szCs w:val="32"/>
        </w:rPr>
        <w:t>5. Návrh</w:t>
      </w:r>
      <w:bookmarkEnd w:id="27"/>
    </w:p>
    <w:p w14:paraId="3102CFBD" w14:textId="06AAC9B9" w:rsidR="00D92720" w:rsidRPr="00F02FA6" w:rsidRDefault="00D92720" w:rsidP="00F02FA6">
      <w:pPr>
        <w:pStyle w:val="Nadpis3"/>
        <w:rPr>
          <w:rFonts w:ascii="Times New Roman" w:hAnsi="Times New Roman" w:cs="Times New Roman"/>
          <w:color w:val="23292D"/>
          <w:sz w:val="32"/>
          <w:szCs w:val="32"/>
        </w:rPr>
      </w:pPr>
      <w:r w:rsidRPr="00F02FA6">
        <w:rPr>
          <w:rFonts w:ascii="Times New Roman" w:hAnsi="Times New Roman" w:cs="Times New Roman"/>
          <w:color w:val="23292D"/>
          <w:sz w:val="32"/>
          <w:szCs w:val="32"/>
        </w:rPr>
        <w:t xml:space="preserve"> </w:t>
      </w:r>
      <w:bookmarkStart w:id="28" w:name="_Toc63170265"/>
      <w:r w:rsidR="00F02FA6">
        <w:rPr>
          <w:rFonts w:ascii="Times New Roman" w:hAnsi="Times New Roman" w:cs="Times New Roman"/>
          <w:color w:val="23292D"/>
          <w:sz w:val="32"/>
          <w:szCs w:val="32"/>
        </w:rPr>
        <w:t xml:space="preserve">5.1 </w:t>
      </w:r>
      <w:r w:rsidRPr="00F02FA6">
        <w:rPr>
          <w:rFonts w:ascii="Times New Roman" w:hAnsi="Times New Roman" w:cs="Times New Roman"/>
          <w:color w:val="23292D"/>
          <w:sz w:val="32"/>
          <w:szCs w:val="32"/>
        </w:rPr>
        <w:t xml:space="preserve">Špecifikácia vonkajších </w:t>
      </w:r>
      <w:proofErr w:type="spellStart"/>
      <w:r w:rsidRPr="00F02FA6">
        <w:rPr>
          <w:rFonts w:ascii="Times New Roman" w:hAnsi="Times New Roman" w:cs="Times New Roman"/>
          <w:color w:val="23292D"/>
          <w:sz w:val="32"/>
          <w:szCs w:val="32"/>
        </w:rPr>
        <w:t>interfejsov</w:t>
      </w:r>
      <w:bookmarkEnd w:id="28"/>
      <w:proofErr w:type="spellEnd"/>
    </w:p>
    <w:p w14:paraId="53E86199" w14:textId="77777777" w:rsidR="00D92720" w:rsidRPr="00D92720" w:rsidRDefault="00D92720" w:rsidP="00D92720">
      <w:pPr>
        <w:spacing w:before="1"/>
        <w:rPr>
          <w:rFonts w:ascii="Times New Roman" w:hAnsi="Times New Roman" w:cs="Times New Roman"/>
          <w:b/>
          <w:sz w:val="28"/>
          <w:szCs w:val="28"/>
        </w:rPr>
      </w:pPr>
    </w:p>
    <w:p w14:paraId="14F4FF8E" w14:textId="77777777" w:rsidR="00D92720" w:rsidRPr="00D92720" w:rsidRDefault="00D92720" w:rsidP="00D92720">
      <w:pPr>
        <w:ind w:left="100"/>
        <w:rPr>
          <w:rFonts w:ascii="Times New Roman" w:hAnsi="Times New Roman" w:cs="Times New Roman"/>
          <w:sz w:val="28"/>
          <w:szCs w:val="28"/>
        </w:rPr>
      </w:pPr>
      <w:r w:rsidRPr="00D92720">
        <w:rPr>
          <w:rFonts w:ascii="Times New Roman" w:hAnsi="Times New Roman" w:cs="Times New Roman"/>
          <w:color w:val="23292D"/>
          <w:sz w:val="28"/>
          <w:szCs w:val="28"/>
        </w:rPr>
        <w:t xml:space="preserve">Aplikácia komunikuje s databázovým serverom </w:t>
      </w:r>
      <w:proofErr w:type="spellStart"/>
      <w:r w:rsidRPr="00D92720">
        <w:rPr>
          <w:rFonts w:ascii="Times New Roman" w:hAnsi="Times New Roman" w:cs="Times New Roman"/>
          <w:color w:val="23292D"/>
          <w:sz w:val="28"/>
          <w:szCs w:val="28"/>
        </w:rPr>
        <w:t>mysql</w:t>
      </w:r>
      <w:proofErr w:type="spellEnd"/>
      <w:r w:rsidRPr="00D92720">
        <w:rPr>
          <w:rFonts w:ascii="Times New Roman" w:hAnsi="Times New Roman" w:cs="Times New Roman"/>
          <w:color w:val="23292D"/>
          <w:sz w:val="28"/>
          <w:szCs w:val="28"/>
        </w:rPr>
        <w:t xml:space="preserve"> pomocou </w:t>
      </w:r>
      <w:proofErr w:type="spellStart"/>
      <w:r w:rsidRPr="00D92720">
        <w:rPr>
          <w:rFonts w:ascii="Times New Roman" w:hAnsi="Times New Roman" w:cs="Times New Roman"/>
          <w:color w:val="23292D"/>
          <w:sz w:val="28"/>
          <w:szCs w:val="28"/>
        </w:rPr>
        <w:t>django</w:t>
      </w:r>
      <w:proofErr w:type="spellEnd"/>
      <w:r w:rsidRPr="00D92720">
        <w:rPr>
          <w:rFonts w:ascii="Times New Roman" w:hAnsi="Times New Roman" w:cs="Times New Roman"/>
          <w:color w:val="23292D"/>
          <w:sz w:val="28"/>
          <w:szCs w:val="28"/>
        </w:rPr>
        <w:t xml:space="preserve"> ORM modelov.</w:t>
      </w:r>
    </w:p>
    <w:p w14:paraId="15FC9D51" w14:textId="77777777" w:rsidR="00D92720" w:rsidRPr="00D92720" w:rsidRDefault="00D92720" w:rsidP="00D92720">
      <w:pPr>
        <w:spacing w:before="1"/>
        <w:rPr>
          <w:rFonts w:ascii="Times New Roman" w:hAnsi="Times New Roman" w:cs="Times New Roman"/>
          <w:sz w:val="28"/>
          <w:szCs w:val="28"/>
        </w:rPr>
      </w:pPr>
    </w:p>
    <w:p w14:paraId="172BDEC8" w14:textId="63C59E85" w:rsidR="00D92720" w:rsidRPr="00F02FA6" w:rsidRDefault="00D92720" w:rsidP="00F02FA6">
      <w:pPr>
        <w:pStyle w:val="Nadpis3"/>
        <w:rPr>
          <w:rFonts w:ascii="Times New Roman" w:hAnsi="Times New Roman" w:cs="Times New Roman"/>
          <w:color w:val="23292D"/>
          <w:sz w:val="32"/>
          <w:szCs w:val="32"/>
        </w:rPr>
      </w:pPr>
      <w:r w:rsidRPr="00F02FA6">
        <w:rPr>
          <w:rFonts w:ascii="Times New Roman" w:hAnsi="Times New Roman" w:cs="Times New Roman"/>
          <w:color w:val="23292D"/>
          <w:sz w:val="32"/>
          <w:szCs w:val="32"/>
        </w:rPr>
        <w:t xml:space="preserve"> </w:t>
      </w:r>
      <w:bookmarkStart w:id="29" w:name="_Toc63170266"/>
      <w:r w:rsidR="00F02FA6">
        <w:rPr>
          <w:rFonts w:ascii="Times New Roman" w:hAnsi="Times New Roman" w:cs="Times New Roman"/>
          <w:color w:val="23292D"/>
          <w:sz w:val="32"/>
          <w:szCs w:val="32"/>
        </w:rPr>
        <w:t xml:space="preserve">5.2 </w:t>
      </w:r>
      <w:r w:rsidRPr="00F02FA6">
        <w:rPr>
          <w:rFonts w:ascii="Times New Roman" w:hAnsi="Times New Roman" w:cs="Times New Roman"/>
          <w:color w:val="23292D"/>
          <w:sz w:val="32"/>
          <w:szCs w:val="32"/>
        </w:rPr>
        <w:t>Konfigurácia aplikácie</w:t>
      </w:r>
      <w:bookmarkEnd w:id="29"/>
    </w:p>
    <w:p w14:paraId="26934CF1" w14:textId="01F841C0" w:rsidR="00BD0044" w:rsidRDefault="00BD0044" w:rsidP="00BD0044">
      <w:pPr>
        <w:tabs>
          <w:tab w:val="left" w:pos="456"/>
        </w:tabs>
        <w:spacing w:before="1"/>
        <w:rPr>
          <w:rFonts w:ascii="Times New Roman" w:eastAsia="Times New Roman" w:hAnsi="Times New Roman" w:cs="Times New Roman"/>
          <w:color w:val="000000"/>
          <w:sz w:val="32"/>
          <w:szCs w:val="36"/>
          <w:lang w:eastAsia="sk-SK"/>
        </w:rPr>
      </w:pPr>
    </w:p>
    <w:p w14:paraId="2BFF061E" w14:textId="73CB67A9" w:rsidR="00BD0044" w:rsidRPr="00BD0044" w:rsidRDefault="00BD0044" w:rsidP="00BD0044">
      <w:pPr>
        <w:tabs>
          <w:tab w:val="left" w:pos="456"/>
        </w:tabs>
        <w:spacing w:before="1"/>
        <w:rPr>
          <w:rFonts w:ascii="Times New Roman" w:eastAsia="Times New Roman" w:hAnsi="Times New Roman" w:cs="Times New Roman"/>
          <w:color w:val="000000"/>
          <w:sz w:val="28"/>
          <w:szCs w:val="28"/>
          <w:lang w:eastAsia="sk-SK"/>
        </w:rPr>
      </w:pPr>
      <w:r>
        <w:rPr>
          <w:rFonts w:ascii="Times New Roman" w:eastAsia="Times New Roman" w:hAnsi="Times New Roman" w:cs="Times New Roman"/>
          <w:color w:val="000000"/>
          <w:sz w:val="28"/>
          <w:szCs w:val="28"/>
          <w:lang w:eastAsia="sk-SK"/>
        </w:rPr>
        <w:t xml:space="preserve">  V konfiguračnom súbore bude potrebné vyplniť nasledujúce údaje:</w:t>
      </w:r>
      <w:r>
        <w:rPr>
          <w:rFonts w:ascii="Times New Roman" w:eastAsia="Times New Roman" w:hAnsi="Times New Roman" w:cs="Times New Roman"/>
          <w:color w:val="000000"/>
          <w:sz w:val="28"/>
          <w:szCs w:val="28"/>
          <w:lang w:eastAsia="sk-SK"/>
        </w:rPr>
        <w:br/>
      </w:r>
      <w:proofErr w:type="spellStart"/>
      <w:r>
        <w:rPr>
          <w:rFonts w:ascii="Times New Roman" w:eastAsia="Times New Roman" w:hAnsi="Times New Roman" w:cs="Times New Roman"/>
          <w:color w:val="000000"/>
          <w:sz w:val="28"/>
          <w:szCs w:val="28"/>
          <w:lang w:eastAsia="sk-SK"/>
        </w:rPr>
        <w:t>url</w:t>
      </w:r>
      <w:proofErr w:type="spellEnd"/>
      <w:r>
        <w:rPr>
          <w:rFonts w:ascii="Times New Roman" w:eastAsia="Times New Roman" w:hAnsi="Times New Roman" w:cs="Times New Roman"/>
          <w:color w:val="000000"/>
          <w:sz w:val="28"/>
          <w:szCs w:val="28"/>
          <w:lang w:eastAsia="sk-SK"/>
        </w:rPr>
        <w:t xml:space="preserve"> databázy, </w:t>
      </w:r>
      <w:proofErr w:type="spellStart"/>
      <w:r>
        <w:rPr>
          <w:rFonts w:ascii="Times New Roman" w:eastAsia="Times New Roman" w:hAnsi="Times New Roman" w:cs="Times New Roman"/>
          <w:color w:val="000000"/>
          <w:sz w:val="28"/>
          <w:szCs w:val="28"/>
          <w:lang w:eastAsia="sk-SK"/>
        </w:rPr>
        <w:t>database.username</w:t>
      </w:r>
      <w:proofErr w:type="spellEnd"/>
      <w:r>
        <w:rPr>
          <w:rFonts w:ascii="Times New Roman" w:eastAsia="Times New Roman" w:hAnsi="Times New Roman" w:cs="Times New Roman"/>
          <w:color w:val="000000"/>
          <w:sz w:val="28"/>
          <w:szCs w:val="28"/>
          <w:lang w:eastAsia="sk-SK"/>
        </w:rPr>
        <w:t xml:space="preserve">, </w:t>
      </w:r>
      <w:proofErr w:type="spellStart"/>
      <w:r>
        <w:rPr>
          <w:rFonts w:ascii="Times New Roman" w:eastAsia="Times New Roman" w:hAnsi="Times New Roman" w:cs="Times New Roman"/>
          <w:color w:val="000000"/>
          <w:sz w:val="28"/>
          <w:szCs w:val="28"/>
          <w:lang w:eastAsia="sk-SK"/>
        </w:rPr>
        <w:t>database.password</w:t>
      </w:r>
      <w:proofErr w:type="spellEnd"/>
    </w:p>
    <w:p w14:paraId="090E5489" w14:textId="77777777" w:rsidR="00D92720" w:rsidRPr="00D92720" w:rsidRDefault="00D92720" w:rsidP="00D92720">
      <w:pPr>
        <w:rPr>
          <w:rFonts w:ascii="Times New Roman" w:hAnsi="Times New Roman" w:cs="Times New Roman"/>
          <w:b/>
          <w:sz w:val="28"/>
          <w:szCs w:val="28"/>
        </w:rPr>
      </w:pPr>
    </w:p>
    <w:p w14:paraId="672F6CC0" w14:textId="00C78312" w:rsidR="00D92720" w:rsidRPr="00F02FA6" w:rsidRDefault="00F02FA6" w:rsidP="00F02FA6">
      <w:pPr>
        <w:pStyle w:val="Nadpis3"/>
        <w:rPr>
          <w:rFonts w:ascii="Times New Roman" w:hAnsi="Times New Roman" w:cs="Times New Roman"/>
          <w:color w:val="23292D"/>
          <w:sz w:val="32"/>
          <w:szCs w:val="32"/>
        </w:rPr>
      </w:pPr>
      <w:bookmarkStart w:id="30" w:name="_Toc63170267"/>
      <w:r>
        <w:rPr>
          <w:rFonts w:ascii="Times New Roman" w:hAnsi="Times New Roman" w:cs="Times New Roman"/>
          <w:color w:val="23292D"/>
          <w:sz w:val="32"/>
          <w:szCs w:val="32"/>
        </w:rPr>
        <w:t xml:space="preserve">5.3 </w:t>
      </w:r>
      <w:r w:rsidR="00D92720" w:rsidRPr="00F02FA6">
        <w:rPr>
          <w:rFonts w:ascii="Times New Roman" w:hAnsi="Times New Roman" w:cs="Times New Roman"/>
          <w:color w:val="23292D"/>
          <w:sz w:val="32"/>
          <w:szCs w:val="32"/>
        </w:rPr>
        <w:t>Použité technológie</w:t>
      </w:r>
      <w:bookmarkEnd w:id="30"/>
    </w:p>
    <w:p w14:paraId="216BF644" w14:textId="77777777" w:rsidR="00D92720" w:rsidRPr="00D92720" w:rsidRDefault="00D92720" w:rsidP="00D92720">
      <w:pPr>
        <w:spacing w:before="31"/>
        <w:ind w:left="100"/>
        <w:rPr>
          <w:rFonts w:ascii="Times New Roman" w:hAnsi="Times New Roman" w:cs="Times New Roman"/>
          <w:sz w:val="28"/>
          <w:szCs w:val="28"/>
        </w:rPr>
      </w:pPr>
      <w:proofErr w:type="spellStart"/>
      <w:r w:rsidRPr="00D92720">
        <w:rPr>
          <w:rFonts w:ascii="Times New Roman" w:hAnsi="Times New Roman" w:cs="Times New Roman"/>
          <w:b/>
          <w:color w:val="23292D"/>
          <w:sz w:val="28"/>
          <w:szCs w:val="28"/>
        </w:rPr>
        <w:t>Python</w:t>
      </w:r>
      <w:proofErr w:type="spellEnd"/>
      <w:r w:rsidRPr="00D92720">
        <w:rPr>
          <w:rFonts w:ascii="Times New Roman" w:hAnsi="Times New Roman" w:cs="Times New Roman"/>
          <w:b/>
          <w:color w:val="23292D"/>
          <w:sz w:val="28"/>
          <w:szCs w:val="28"/>
        </w:rPr>
        <w:t xml:space="preserve"> </w:t>
      </w:r>
      <w:r w:rsidRPr="00D92720">
        <w:rPr>
          <w:rFonts w:ascii="Times New Roman" w:hAnsi="Times New Roman" w:cs="Times New Roman"/>
          <w:color w:val="23292D"/>
          <w:sz w:val="28"/>
          <w:szCs w:val="28"/>
        </w:rPr>
        <w:t>– základná technológia, ktorá bude použitá na systém</w:t>
      </w:r>
    </w:p>
    <w:p w14:paraId="45D3537D" w14:textId="77777777" w:rsidR="00D92720" w:rsidRPr="00D92720" w:rsidRDefault="00D92720" w:rsidP="00D92720">
      <w:pPr>
        <w:spacing w:before="37"/>
        <w:ind w:left="100"/>
        <w:rPr>
          <w:rFonts w:ascii="Times New Roman" w:hAnsi="Times New Roman" w:cs="Times New Roman"/>
          <w:sz w:val="28"/>
          <w:szCs w:val="28"/>
        </w:rPr>
      </w:pPr>
      <w:r w:rsidRPr="00D92720">
        <w:rPr>
          <w:rFonts w:ascii="Times New Roman" w:hAnsi="Times New Roman" w:cs="Times New Roman"/>
          <w:b/>
          <w:color w:val="23292D"/>
          <w:sz w:val="28"/>
          <w:szCs w:val="28"/>
        </w:rPr>
        <w:t xml:space="preserve">leaflet.js </w:t>
      </w:r>
      <w:r w:rsidRPr="00D92720">
        <w:rPr>
          <w:rFonts w:ascii="Times New Roman" w:hAnsi="Times New Roman" w:cs="Times New Roman"/>
          <w:color w:val="23292D"/>
          <w:sz w:val="28"/>
          <w:szCs w:val="28"/>
        </w:rPr>
        <w:t xml:space="preserve">- </w:t>
      </w:r>
      <w:proofErr w:type="spellStart"/>
      <w:r w:rsidRPr="00D92720">
        <w:rPr>
          <w:rFonts w:ascii="Times New Roman" w:hAnsi="Times New Roman" w:cs="Times New Roman"/>
          <w:color w:val="23292D"/>
          <w:sz w:val="28"/>
          <w:szCs w:val="28"/>
        </w:rPr>
        <w:t>javascriptová</w:t>
      </w:r>
      <w:proofErr w:type="spellEnd"/>
      <w:r w:rsidRPr="00D92720">
        <w:rPr>
          <w:rFonts w:ascii="Times New Roman" w:hAnsi="Times New Roman" w:cs="Times New Roman"/>
          <w:color w:val="23292D"/>
          <w:sz w:val="28"/>
          <w:szCs w:val="28"/>
        </w:rPr>
        <w:t xml:space="preserve"> knižnica na vykresľovanie máp</w:t>
      </w:r>
    </w:p>
    <w:p w14:paraId="5736B282" w14:textId="77777777" w:rsidR="00D92720" w:rsidRPr="00D92720" w:rsidRDefault="00D92720" w:rsidP="00D92720">
      <w:pPr>
        <w:spacing w:before="37"/>
        <w:ind w:left="100"/>
        <w:rPr>
          <w:rFonts w:ascii="Times New Roman" w:hAnsi="Times New Roman" w:cs="Times New Roman"/>
          <w:b/>
          <w:sz w:val="28"/>
          <w:szCs w:val="28"/>
        </w:rPr>
      </w:pPr>
      <w:r w:rsidRPr="00D92720">
        <w:rPr>
          <w:rFonts w:ascii="Times New Roman" w:hAnsi="Times New Roman" w:cs="Times New Roman"/>
          <w:b/>
          <w:color w:val="23292D"/>
          <w:sz w:val="28"/>
          <w:szCs w:val="28"/>
        </w:rPr>
        <w:t>Použitie leaflet.js:</w:t>
      </w:r>
    </w:p>
    <w:p w14:paraId="686B05BB" w14:textId="77777777" w:rsidR="00D92720" w:rsidRPr="00D92720" w:rsidRDefault="00D92720" w:rsidP="00D92720">
      <w:pPr>
        <w:spacing w:before="37"/>
        <w:ind w:left="100"/>
        <w:rPr>
          <w:rFonts w:ascii="Times New Roman" w:hAnsi="Times New Roman" w:cs="Times New Roman"/>
          <w:sz w:val="28"/>
          <w:szCs w:val="28"/>
        </w:rPr>
      </w:pPr>
      <w:r w:rsidRPr="00D92720">
        <w:rPr>
          <w:rFonts w:ascii="Times New Roman" w:hAnsi="Times New Roman" w:cs="Times New Roman"/>
          <w:color w:val="23292D"/>
          <w:sz w:val="28"/>
          <w:szCs w:val="28"/>
        </w:rPr>
        <w:t>Nasledujúci kód pridá na stránku mapu a krúžky pre jednotlivé stanice.</w:t>
      </w:r>
    </w:p>
    <w:p w14:paraId="6CC7D556" w14:textId="77777777" w:rsidR="00D92720" w:rsidRPr="00405572" w:rsidRDefault="00D92720" w:rsidP="00D92720">
      <w:pPr>
        <w:pStyle w:val="Zkladntext"/>
        <w:spacing w:before="33"/>
        <w:ind w:left="100"/>
        <w:rPr>
          <w:rFonts w:ascii="Bahnschrift" w:hAnsi="Bahnschrift" w:cs="Times New Roman"/>
          <w:sz w:val="18"/>
          <w:szCs w:val="18"/>
        </w:rPr>
      </w:pPr>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extends</w:t>
      </w:r>
      <w:proofErr w:type="spellEnd"/>
      <w:r w:rsidRPr="00405572">
        <w:rPr>
          <w:rFonts w:ascii="Bahnschrift" w:hAnsi="Bahnschrift" w:cs="Times New Roman"/>
          <w:color w:val="23292D"/>
          <w:sz w:val="18"/>
          <w:szCs w:val="18"/>
        </w:rPr>
        <w:t xml:space="preserve"> 'chart.html' %}</w:t>
      </w:r>
    </w:p>
    <w:p w14:paraId="49502E7E" w14:textId="77777777" w:rsidR="00D92720" w:rsidRPr="00405572" w:rsidRDefault="00D92720" w:rsidP="00D92720">
      <w:pPr>
        <w:pStyle w:val="Zkladntext"/>
        <w:spacing w:before="30"/>
        <w:ind w:left="100"/>
        <w:rPr>
          <w:rFonts w:ascii="Bahnschrift" w:hAnsi="Bahnschrift" w:cs="Times New Roman"/>
          <w:sz w:val="18"/>
          <w:szCs w:val="18"/>
        </w:rPr>
      </w:pPr>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load</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static</w:t>
      </w:r>
      <w:proofErr w:type="spellEnd"/>
      <w:r w:rsidRPr="00405572">
        <w:rPr>
          <w:rFonts w:ascii="Bahnschrift" w:hAnsi="Bahnschrift" w:cs="Times New Roman"/>
          <w:color w:val="23292D"/>
          <w:sz w:val="18"/>
          <w:szCs w:val="18"/>
        </w:rPr>
        <w:t xml:space="preserve"> %}</w:t>
      </w:r>
    </w:p>
    <w:p w14:paraId="24146121" w14:textId="77777777" w:rsidR="00D92720" w:rsidRPr="00405572" w:rsidRDefault="00D92720" w:rsidP="00D92720">
      <w:pPr>
        <w:pStyle w:val="Zkladntext"/>
        <w:spacing w:before="25"/>
        <w:ind w:left="100"/>
        <w:rPr>
          <w:rFonts w:ascii="Bahnschrift" w:hAnsi="Bahnschrift" w:cs="Times New Roman"/>
          <w:sz w:val="18"/>
          <w:szCs w:val="18"/>
        </w:rPr>
      </w:pPr>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block</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map</w:t>
      </w:r>
      <w:proofErr w:type="spellEnd"/>
      <w:r w:rsidRPr="00405572">
        <w:rPr>
          <w:rFonts w:ascii="Bahnschrift" w:hAnsi="Bahnschrift" w:cs="Times New Roman"/>
          <w:color w:val="23292D"/>
          <w:sz w:val="18"/>
          <w:szCs w:val="18"/>
        </w:rPr>
        <w:t xml:space="preserve"> %}</w:t>
      </w:r>
    </w:p>
    <w:p w14:paraId="3CDF0229" w14:textId="77777777" w:rsidR="00D92720" w:rsidRPr="00405572" w:rsidRDefault="00D92720" w:rsidP="00D92720">
      <w:pPr>
        <w:pStyle w:val="Zkladntext"/>
        <w:spacing w:before="31"/>
        <w:ind w:left="484"/>
        <w:rPr>
          <w:rFonts w:ascii="Bahnschrift" w:hAnsi="Bahnschrift" w:cs="Times New Roman"/>
          <w:sz w:val="18"/>
          <w:szCs w:val="18"/>
        </w:rPr>
      </w:pPr>
      <w:r w:rsidRPr="00405572">
        <w:rPr>
          <w:rFonts w:ascii="Bahnschrift" w:hAnsi="Bahnschrift" w:cs="Times New Roman"/>
          <w:color w:val="23292D"/>
          <w:sz w:val="18"/>
          <w:szCs w:val="18"/>
        </w:rPr>
        <w:t>&lt;</w:t>
      </w:r>
      <w:proofErr w:type="spellStart"/>
      <w:r w:rsidRPr="00405572">
        <w:rPr>
          <w:rFonts w:ascii="Bahnschrift" w:hAnsi="Bahnschrift" w:cs="Times New Roman"/>
          <w:color w:val="23292D"/>
          <w:sz w:val="18"/>
          <w:szCs w:val="18"/>
        </w:rPr>
        <w:t>link</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rel</w:t>
      </w:r>
      <w:proofErr w:type="spellEnd"/>
      <w:r w:rsidRPr="00405572">
        <w:rPr>
          <w:rFonts w:ascii="Bahnschrift" w:hAnsi="Bahnschrift" w:cs="Times New Roman"/>
          <w:color w:val="23292D"/>
          <w:sz w:val="18"/>
          <w:szCs w:val="18"/>
        </w:rPr>
        <w:t>="</w:t>
      </w:r>
      <w:proofErr w:type="spellStart"/>
      <w:r w:rsidRPr="00405572">
        <w:rPr>
          <w:rFonts w:ascii="Bahnschrift" w:hAnsi="Bahnschrift" w:cs="Times New Roman"/>
          <w:color w:val="23292D"/>
          <w:sz w:val="18"/>
          <w:szCs w:val="18"/>
        </w:rPr>
        <w:t>stylesheet</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href</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static</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js</w:t>
      </w:r>
      <w:proofErr w:type="spellEnd"/>
      <w:r w:rsidRPr="00405572">
        <w:rPr>
          <w:rFonts w:ascii="Bahnschrift" w:hAnsi="Bahnschrift" w:cs="Times New Roman"/>
          <w:color w:val="23292D"/>
          <w:sz w:val="18"/>
          <w:szCs w:val="18"/>
        </w:rPr>
        <w:t>/</w:t>
      </w:r>
      <w:proofErr w:type="spellStart"/>
      <w:r w:rsidRPr="00405572">
        <w:rPr>
          <w:rFonts w:ascii="Bahnschrift" w:hAnsi="Bahnschrift" w:cs="Times New Roman"/>
          <w:color w:val="23292D"/>
          <w:sz w:val="18"/>
          <w:szCs w:val="18"/>
        </w:rPr>
        <w:t>leaflet</w:t>
      </w:r>
      <w:proofErr w:type="spellEnd"/>
      <w:r w:rsidRPr="00405572">
        <w:rPr>
          <w:rFonts w:ascii="Bahnschrift" w:hAnsi="Bahnschrift" w:cs="Times New Roman"/>
          <w:color w:val="23292D"/>
          <w:sz w:val="18"/>
          <w:szCs w:val="18"/>
        </w:rPr>
        <w:t>/leaflet.css' %}"/&gt;</w:t>
      </w:r>
    </w:p>
    <w:p w14:paraId="5262AA32" w14:textId="77777777" w:rsidR="00D92720" w:rsidRPr="00405572" w:rsidRDefault="00D92720" w:rsidP="00D92720">
      <w:pPr>
        <w:pStyle w:val="Zkladntext"/>
        <w:spacing w:before="25"/>
        <w:ind w:left="484"/>
        <w:rPr>
          <w:rFonts w:ascii="Bahnschrift" w:hAnsi="Bahnschrift" w:cs="Times New Roman"/>
          <w:sz w:val="18"/>
          <w:szCs w:val="18"/>
        </w:rPr>
      </w:pPr>
      <w:r w:rsidRPr="00405572">
        <w:rPr>
          <w:rFonts w:ascii="Bahnschrift" w:hAnsi="Bahnschrift" w:cs="Times New Roman"/>
          <w:color w:val="23292D"/>
          <w:sz w:val="18"/>
          <w:szCs w:val="18"/>
        </w:rPr>
        <w:t>&lt;</w:t>
      </w:r>
      <w:proofErr w:type="spellStart"/>
      <w:r w:rsidRPr="00405572">
        <w:rPr>
          <w:rFonts w:ascii="Bahnschrift" w:hAnsi="Bahnschrift" w:cs="Times New Roman"/>
          <w:color w:val="23292D"/>
          <w:sz w:val="18"/>
          <w:szCs w:val="18"/>
        </w:rPr>
        <w:t>script</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src</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static</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js</w:t>
      </w:r>
      <w:proofErr w:type="spellEnd"/>
      <w:r w:rsidRPr="00405572">
        <w:rPr>
          <w:rFonts w:ascii="Bahnschrift" w:hAnsi="Bahnschrift" w:cs="Times New Roman"/>
          <w:color w:val="23292D"/>
          <w:sz w:val="18"/>
          <w:szCs w:val="18"/>
        </w:rPr>
        <w:t>/</w:t>
      </w:r>
      <w:proofErr w:type="spellStart"/>
      <w:r w:rsidRPr="00405572">
        <w:rPr>
          <w:rFonts w:ascii="Bahnschrift" w:hAnsi="Bahnschrift" w:cs="Times New Roman"/>
          <w:color w:val="23292D"/>
          <w:sz w:val="18"/>
          <w:szCs w:val="18"/>
        </w:rPr>
        <w:t>leaflet</w:t>
      </w:r>
      <w:proofErr w:type="spellEnd"/>
      <w:r w:rsidRPr="00405572">
        <w:rPr>
          <w:rFonts w:ascii="Bahnschrift" w:hAnsi="Bahnschrift" w:cs="Times New Roman"/>
          <w:color w:val="23292D"/>
          <w:sz w:val="18"/>
          <w:szCs w:val="18"/>
        </w:rPr>
        <w:t>/leaflet.js' %}"&gt;&lt;/</w:t>
      </w:r>
      <w:proofErr w:type="spellStart"/>
      <w:r w:rsidRPr="00405572">
        <w:rPr>
          <w:rFonts w:ascii="Bahnschrift" w:hAnsi="Bahnschrift" w:cs="Times New Roman"/>
          <w:color w:val="23292D"/>
          <w:sz w:val="18"/>
          <w:szCs w:val="18"/>
        </w:rPr>
        <w:t>script</w:t>
      </w:r>
      <w:proofErr w:type="spellEnd"/>
      <w:r w:rsidRPr="00405572">
        <w:rPr>
          <w:rFonts w:ascii="Bahnschrift" w:hAnsi="Bahnschrift" w:cs="Times New Roman"/>
          <w:color w:val="23292D"/>
          <w:sz w:val="18"/>
          <w:szCs w:val="18"/>
        </w:rPr>
        <w:t>&gt;</w:t>
      </w:r>
    </w:p>
    <w:p w14:paraId="2E282F0F" w14:textId="77777777" w:rsidR="00D92720" w:rsidRPr="00405572" w:rsidRDefault="00D92720" w:rsidP="00D92720">
      <w:pPr>
        <w:pStyle w:val="Zkladntext"/>
        <w:spacing w:before="25"/>
        <w:ind w:left="484"/>
        <w:rPr>
          <w:rFonts w:ascii="Bahnschrift" w:hAnsi="Bahnschrift" w:cs="Times New Roman"/>
          <w:sz w:val="18"/>
          <w:szCs w:val="18"/>
        </w:rPr>
      </w:pPr>
      <w:r w:rsidRPr="00405572">
        <w:rPr>
          <w:rFonts w:ascii="Bahnschrift" w:hAnsi="Bahnschrift" w:cs="Times New Roman"/>
          <w:color w:val="23292D"/>
          <w:sz w:val="18"/>
          <w:szCs w:val="18"/>
        </w:rPr>
        <w:t>&lt;div id="</w:t>
      </w:r>
      <w:proofErr w:type="spellStart"/>
      <w:r w:rsidRPr="00405572">
        <w:rPr>
          <w:rFonts w:ascii="Bahnschrift" w:hAnsi="Bahnschrift" w:cs="Times New Roman"/>
          <w:color w:val="23292D"/>
          <w:sz w:val="18"/>
          <w:szCs w:val="18"/>
        </w:rPr>
        <w:t>map</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style</w:t>
      </w:r>
      <w:proofErr w:type="spellEnd"/>
      <w:r w:rsidRPr="00405572">
        <w:rPr>
          <w:rFonts w:ascii="Bahnschrift" w:hAnsi="Bahnschrift" w:cs="Times New Roman"/>
          <w:color w:val="23292D"/>
          <w:sz w:val="18"/>
          <w:szCs w:val="18"/>
        </w:rPr>
        <w:t>="</w:t>
      </w:r>
      <w:proofErr w:type="spellStart"/>
      <w:r w:rsidRPr="00405572">
        <w:rPr>
          <w:rFonts w:ascii="Bahnschrift" w:hAnsi="Bahnschrift" w:cs="Times New Roman"/>
          <w:color w:val="23292D"/>
          <w:sz w:val="18"/>
          <w:szCs w:val="18"/>
        </w:rPr>
        <w:t>height</w:t>
      </w:r>
      <w:proofErr w:type="spellEnd"/>
      <w:r w:rsidRPr="00405572">
        <w:rPr>
          <w:rFonts w:ascii="Bahnschrift" w:hAnsi="Bahnschrift" w:cs="Times New Roman"/>
          <w:color w:val="23292D"/>
          <w:sz w:val="18"/>
          <w:szCs w:val="18"/>
        </w:rPr>
        <w:t>: 360px;width: 50%;"&gt;&lt;/div&gt;</w:t>
      </w:r>
    </w:p>
    <w:p w14:paraId="56A225B2" w14:textId="77777777" w:rsidR="00D92720" w:rsidRPr="00405572" w:rsidRDefault="00D92720" w:rsidP="00D92720">
      <w:pPr>
        <w:pStyle w:val="Zkladntext"/>
        <w:spacing w:before="30"/>
        <w:ind w:left="484"/>
        <w:rPr>
          <w:rFonts w:ascii="Bahnschrift" w:hAnsi="Bahnschrift" w:cs="Times New Roman"/>
          <w:sz w:val="18"/>
          <w:szCs w:val="18"/>
        </w:rPr>
      </w:pPr>
      <w:r w:rsidRPr="00405572">
        <w:rPr>
          <w:rFonts w:ascii="Bahnschrift" w:hAnsi="Bahnschrift" w:cs="Times New Roman"/>
          <w:color w:val="23292D"/>
          <w:sz w:val="18"/>
          <w:szCs w:val="18"/>
        </w:rPr>
        <w:t>&lt;</w:t>
      </w:r>
      <w:proofErr w:type="spellStart"/>
      <w:r w:rsidRPr="00405572">
        <w:rPr>
          <w:rFonts w:ascii="Bahnschrift" w:hAnsi="Bahnschrift" w:cs="Times New Roman"/>
          <w:color w:val="23292D"/>
          <w:sz w:val="18"/>
          <w:szCs w:val="18"/>
        </w:rPr>
        <w:t>script</w:t>
      </w:r>
      <w:proofErr w:type="spellEnd"/>
      <w:r w:rsidRPr="00405572">
        <w:rPr>
          <w:rFonts w:ascii="Bahnschrift" w:hAnsi="Bahnschrift" w:cs="Times New Roman"/>
          <w:color w:val="23292D"/>
          <w:sz w:val="18"/>
          <w:szCs w:val="18"/>
        </w:rPr>
        <w:t>&gt;</w:t>
      </w:r>
    </w:p>
    <w:p w14:paraId="258CEFF0" w14:textId="77777777" w:rsidR="00D92720" w:rsidRPr="00405572" w:rsidRDefault="00D92720" w:rsidP="00D92720">
      <w:pPr>
        <w:pStyle w:val="Zkladntext"/>
        <w:spacing w:before="25"/>
        <w:ind w:left="869"/>
        <w:rPr>
          <w:rFonts w:ascii="Bahnschrift" w:hAnsi="Bahnschrift" w:cs="Times New Roman"/>
          <w:sz w:val="18"/>
          <w:szCs w:val="18"/>
        </w:rPr>
      </w:pPr>
      <w:r w:rsidRPr="00405572">
        <w:rPr>
          <w:rFonts w:ascii="Bahnschrift" w:hAnsi="Bahnschrift" w:cs="Times New Roman"/>
          <w:color w:val="23292D"/>
          <w:sz w:val="18"/>
          <w:szCs w:val="18"/>
        </w:rPr>
        <w:t xml:space="preserve">var </w:t>
      </w:r>
      <w:proofErr w:type="spellStart"/>
      <w:r w:rsidRPr="00405572">
        <w:rPr>
          <w:rFonts w:ascii="Bahnschrift" w:hAnsi="Bahnschrift" w:cs="Times New Roman"/>
          <w:color w:val="23292D"/>
          <w:sz w:val="18"/>
          <w:szCs w:val="18"/>
        </w:rPr>
        <w:t>map</w:t>
      </w:r>
      <w:proofErr w:type="spellEnd"/>
      <w:r w:rsidRPr="00405572">
        <w:rPr>
          <w:rFonts w:ascii="Bahnschrift" w:hAnsi="Bahnschrift" w:cs="Times New Roman"/>
          <w:color w:val="23292D"/>
          <w:sz w:val="18"/>
          <w:szCs w:val="18"/>
        </w:rPr>
        <w:t xml:space="preserve"> = </w:t>
      </w:r>
      <w:proofErr w:type="spellStart"/>
      <w:r w:rsidRPr="00405572">
        <w:rPr>
          <w:rFonts w:ascii="Bahnschrift" w:hAnsi="Bahnschrift" w:cs="Times New Roman"/>
          <w:color w:val="23292D"/>
          <w:sz w:val="18"/>
          <w:szCs w:val="18"/>
        </w:rPr>
        <w:t>L.map</w:t>
      </w:r>
      <w:proofErr w:type="spellEnd"/>
      <w:r w:rsidRPr="00405572">
        <w:rPr>
          <w:rFonts w:ascii="Bahnschrift" w:hAnsi="Bahnschrift" w:cs="Times New Roman"/>
          <w:color w:val="23292D"/>
          <w:sz w:val="18"/>
          <w:szCs w:val="18"/>
        </w:rPr>
        <w:t>('</w:t>
      </w:r>
      <w:proofErr w:type="spellStart"/>
      <w:r w:rsidRPr="00405572">
        <w:rPr>
          <w:rFonts w:ascii="Bahnschrift" w:hAnsi="Bahnschrift" w:cs="Times New Roman"/>
          <w:color w:val="23292D"/>
          <w:sz w:val="18"/>
          <w:szCs w:val="18"/>
        </w:rPr>
        <w:t>map</w:t>
      </w:r>
      <w:proofErr w:type="spellEnd"/>
      <w:r w:rsidRPr="00405572">
        <w:rPr>
          <w:rFonts w:ascii="Bahnschrift" w:hAnsi="Bahnschrift" w:cs="Times New Roman"/>
          <w:color w:val="23292D"/>
          <w:sz w:val="18"/>
          <w:szCs w:val="18"/>
        </w:rPr>
        <w:t>', {</w:t>
      </w:r>
    </w:p>
    <w:p w14:paraId="2ADD8E99" w14:textId="77777777" w:rsidR="00D92720" w:rsidRPr="00405572" w:rsidRDefault="00D92720" w:rsidP="00D92720">
      <w:pPr>
        <w:pStyle w:val="Zkladntext"/>
        <w:spacing w:before="30"/>
        <w:ind w:left="1637"/>
        <w:rPr>
          <w:rFonts w:ascii="Bahnschrift" w:hAnsi="Bahnschrift" w:cs="Times New Roman"/>
          <w:sz w:val="18"/>
          <w:szCs w:val="18"/>
        </w:rPr>
      </w:pPr>
      <w:proofErr w:type="spellStart"/>
      <w:r w:rsidRPr="00405572">
        <w:rPr>
          <w:rFonts w:ascii="Bahnschrift" w:hAnsi="Bahnschrift" w:cs="Times New Roman"/>
          <w:color w:val="23292D"/>
          <w:sz w:val="18"/>
          <w:szCs w:val="18"/>
        </w:rPr>
        <w:t>minZoom</w:t>
      </w:r>
      <w:proofErr w:type="spellEnd"/>
      <w:r w:rsidRPr="00405572">
        <w:rPr>
          <w:rFonts w:ascii="Bahnschrift" w:hAnsi="Bahnschrift" w:cs="Times New Roman"/>
          <w:color w:val="23292D"/>
          <w:sz w:val="18"/>
          <w:szCs w:val="18"/>
        </w:rPr>
        <w:t>: 7.2,</w:t>
      </w:r>
    </w:p>
    <w:p w14:paraId="10B45735" w14:textId="77777777" w:rsidR="00D92720" w:rsidRPr="00405572" w:rsidRDefault="00D92720" w:rsidP="00D92720">
      <w:pPr>
        <w:pStyle w:val="Zkladntext"/>
        <w:spacing w:before="25"/>
        <w:ind w:left="1637"/>
        <w:rPr>
          <w:rFonts w:ascii="Bahnschrift" w:hAnsi="Bahnschrift" w:cs="Times New Roman"/>
          <w:sz w:val="18"/>
          <w:szCs w:val="18"/>
        </w:rPr>
      </w:pPr>
      <w:r w:rsidRPr="00405572">
        <w:rPr>
          <w:rFonts w:ascii="Bahnschrift" w:hAnsi="Bahnschrift" w:cs="Times New Roman"/>
          <w:color w:val="23292D"/>
          <w:sz w:val="18"/>
          <w:szCs w:val="18"/>
        </w:rPr>
        <w:lastRenderedPageBreak/>
        <w:t>zoom: 7.2,</w:t>
      </w:r>
    </w:p>
    <w:p w14:paraId="718234A3" w14:textId="77777777" w:rsidR="00D92720" w:rsidRPr="00405572" w:rsidRDefault="00D92720" w:rsidP="00D92720">
      <w:pPr>
        <w:pStyle w:val="Zkladntext"/>
        <w:spacing w:before="30"/>
        <w:ind w:left="1637"/>
        <w:rPr>
          <w:rFonts w:ascii="Bahnschrift" w:hAnsi="Bahnschrift" w:cs="Times New Roman"/>
          <w:sz w:val="18"/>
          <w:szCs w:val="18"/>
        </w:rPr>
      </w:pPr>
      <w:proofErr w:type="spellStart"/>
      <w:r w:rsidRPr="00405572">
        <w:rPr>
          <w:rFonts w:ascii="Bahnschrift" w:hAnsi="Bahnschrift" w:cs="Times New Roman"/>
          <w:color w:val="23292D"/>
          <w:sz w:val="18"/>
          <w:szCs w:val="18"/>
        </w:rPr>
        <w:t>maxZoom</w:t>
      </w:r>
      <w:proofErr w:type="spellEnd"/>
      <w:r w:rsidRPr="00405572">
        <w:rPr>
          <w:rFonts w:ascii="Bahnschrift" w:hAnsi="Bahnschrift" w:cs="Times New Roman"/>
          <w:color w:val="23292D"/>
          <w:sz w:val="18"/>
          <w:szCs w:val="18"/>
        </w:rPr>
        <w:t>: 9,</w:t>
      </w:r>
    </w:p>
    <w:p w14:paraId="2B2A4DBF" w14:textId="77777777" w:rsidR="00D92720" w:rsidRPr="00405572" w:rsidRDefault="00D92720" w:rsidP="00D92720">
      <w:pPr>
        <w:pStyle w:val="Zkladntext"/>
        <w:spacing w:before="26"/>
        <w:ind w:left="1637"/>
        <w:rPr>
          <w:rFonts w:ascii="Bahnschrift" w:hAnsi="Bahnschrift" w:cs="Times New Roman"/>
          <w:sz w:val="18"/>
          <w:szCs w:val="18"/>
        </w:rPr>
      </w:pPr>
      <w:r w:rsidRPr="00405572">
        <w:rPr>
          <w:rFonts w:ascii="Bahnschrift" w:hAnsi="Bahnschrift" w:cs="Times New Roman"/>
          <w:color w:val="23292D"/>
          <w:sz w:val="18"/>
          <w:szCs w:val="18"/>
        </w:rPr>
        <w:t>center: [48.60, 19.30],</w:t>
      </w:r>
    </w:p>
    <w:p w14:paraId="10F56E08" w14:textId="77777777" w:rsidR="00D92720" w:rsidRPr="00405572" w:rsidRDefault="00D92720" w:rsidP="00D92720">
      <w:pPr>
        <w:pStyle w:val="Zkladntext"/>
        <w:spacing w:before="25"/>
        <w:ind w:left="1253"/>
        <w:rPr>
          <w:rFonts w:ascii="Bahnschrift" w:hAnsi="Bahnschrift" w:cs="Times New Roman"/>
          <w:sz w:val="18"/>
          <w:szCs w:val="18"/>
        </w:rPr>
      </w:pPr>
      <w:r w:rsidRPr="00405572">
        <w:rPr>
          <w:rFonts w:ascii="Bahnschrift" w:hAnsi="Bahnschrift" w:cs="Times New Roman"/>
          <w:color w:val="23292D"/>
          <w:sz w:val="18"/>
          <w:szCs w:val="18"/>
        </w:rPr>
        <w:t>});</w:t>
      </w:r>
    </w:p>
    <w:p w14:paraId="328AF3FC" w14:textId="77777777" w:rsidR="00D92720" w:rsidRPr="00405572" w:rsidRDefault="00D92720" w:rsidP="00D92720">
      <w:pPr>
        <w:pStyle w:val="Zkladntext"/>
        <w:spacing w:before="30"/>
        <w:ind w:left="869"/>
        <w:rPr>
          <w:rFonts w:ascii="Bahnschrift" w:hAnsi="Bahnschrift" w:cs="Times New Roman"/>
          <w:sz w:val="18"/>
          <w:szCs w:val="18"/>
        </w:rPr>
      </w:pPr>
      <w:proofErr w:type="spellStart"/>
      <w:r w:rsidRPr="00405572">
        <w:rPr>
          <w:rFonts w:ascii="Bahnschrift" w:hAnsi="Bahnschrift" w:cs="Times New Roman"/>
          <w:color w:val="23292D"/>
          <w:sz w:val="18"/>
          <w:szCs w:val="18"/>
        </w:rPr>
        <w:t>map.setMaxBounds</w:t>
      </w:r>
      <w:proofErr w:type="spellEnd"/>
      <w:r w:rsidRPr="00405572">
        <w:rPr>
          <w:rFonts w:ascii="Bahnschrift" w:hAnsi="Bahnschrift" w:cs="Times New Roman"/>
          <w:color w:val="23292D"/>
          <w:sz w:val="18"/>
          <w:szCs w:val="18"/>
        </w:rPr>
        <w:t>([[49.70, 16.00],[47.60, 22.60]])</w:t>
      </w:r>
    </w:p>
    <w:p w14:paraId="17BEE48A" w14:textId="77777777" w:rsidR="00D92720" w:rsidRPr="00405572" w:rsidRDefault="00D92720" w:rsidP="00D92720">
      <w:pPr>
        <w:pStyle w:val="Zkladntext"/>
        <w:spacing w:before="10"/>
        <w:rPr>
          <w:rFonts w:ascii="Bahnschrift" w:hAnsi="Bahnschrift" w:cs="Times New Roman"/>
          <w:sz w:val="18"/>
          <w:szCs w:val="18"/>
        </w:rPr>
      </w:pPr>
    </w:p>
    <w:p w14:paraId="11523B62" w14:textId="77777777" w:rsidR="00D92720" w:rsidRPr="00405572" w:rsidRDefault="00D92720" w:rsidP="00D92720">
      <w:pPr>
        <w:pStyle w:val="Zkladntext"/>
        <w:ind w:left="1253"/>
        <w:rPr>
          <w:rFonts w:ascii="Bahnschrift" w:hAnsi="Bahnschrift" w:cs="Times New Roman"/>
          <w:sz w:val="18"/>
          <w:szCs w:val="18"/>
        </w:rPr>
      </w:pPr>
      <w:r w:rsidRPr="00405572">
        <w:rPr>
          <w:rFonts w:ascii="Bahnschrift" w:hAnsi="Bahnschrift" w:cs="Times New Roman"/>
          <w:color w:val="23292D"/>
          <w:sz w:val="18"/>
          <w:szCs w:val="18"/>
        </w:rPr>
        <w:t xml:space="preserve">var </w:t>
      </w:r>
      <w:proofErr w:type="spellStart"/>
      <w:r w:rsidRPr="00405572">
        <w:rPr>
          <w:rFonts w:ascii="Bahnschrift" w:hAnsi="Bahnschrift" w:cs="Times New Roman"/>
          <w:color w:val="23292D"/>
          <w:sz w:val="18"/>
          <w:szCs w:val="18"/>
        </w:rPr>
        <w:t>cartodbAttribution</w:t>
      </w:r>
      <w:proofErr w:type="spellEnd"/>
      <w:r w:rsidRPr="00405572">
        <w:rPr>
          <w:rFonts w:ascii="Bahnschrift" w:hAnsi="Bahnschrift" w:cs="Times New Roman"/>
          <w:color w:val="23292D"/>
          <w:sz w:val="18"/>
          <w:szCs w:val="18"/>
        </w:rPr>
        <w:t xml:space="preserve"> = '&amp;</w:t>
      </w:r>
      <w:proofErr w:type="spellStart"/>
      <w:r w:rsidRPr="00405572">
        <w:rPr>
          <w:rFonts w:ascii="Bahnschrift" w:hAnsi="Bahnschrift" w:cs="Times New Roman"/>
          <w:color w:val="23292D"/>
          <w:sz w:val="18"/>
          <w:szCs w:val="18"/>
        </w:rPr>
        <w:t>copy</w:t>
      </w:r>
      <w:proofErr w:type="spellEnd"/>
      <w:r w:rsidRPr="00405572">
        <w:rPr>
          <w:rFonts w:ascii="Bahnschrift" w:hAnsi="Bahnschrift" w:cs="Times New Roman"/>
          <w:color w:val="23292D"/>
          <w:sz w:val="18"/>
          <w:szCs w:val="18"/>
        </w:rPr>
        <w:t>;</w:t>
      </w:r>
    </w:p>
    <w:p w14:paraId="1ABCC963" w14:textId="77777777" w:rsidR="00D92720" w:rsidRPr="00405572" w:rsidRDefault="00D92720" w:rsidP="00D92720">
      <w:pPr>
        <w:pStyle w:val="Zkladntext"/>
        <w:spacing w:before="25"/>
        <w:ind w:left="100"/>
        <w:rPr>
          <w:rFonts w:ascii="Bahnschrift" w:hAnsi="Bahnschrift" w:cs="Times New Roman"/>
          <w:sz w:val="18"/>
          <w:szCs w:val="18"/>
        </w:rPr>
      </w:pPr>
      <w:r w:rsidRPr="00405572">
        <w:rPr>
          <w:rFonts w:ascii="Bahnschrift" w:hAnsi="Bahnschrift" w:cs="Times New Roman"/>
          <w:color w:val="23292D"/>
          <w:sz w:val="18"/>
          <w:szCs w:val="18"/>
        </w:rPr>
        <w:t xml:space="preserve">&lt;a </w:t>
      </w:r>
      <w:hyperlink r:id="rId8">
        <w:r w:rsidRPr="00405572">
          <w:rPr>
            <w:rFonts w:ascii="Bahnschrift" w:hAnsi="Bahnschrift" w:cs="Times New Roman"/>
            <w:color w:val="23292D"/>
            <w:sz w:val="18"/>
            <w:szCs w:val="18"/>
          </w:rPr>
          <w:t xml:space="preserve">href="https://www.openstreetmap.org/copyright"&gt;OpenStreetMap&lt;/a&gt; </w:t>
        </w:r>
      </w:hyperlink>
      <w:proofErr w:type="spellStart"/>
      <w:r w:rsidRPr="00405572">
        <w:rPr>
          <w:rFonts w:ascii="Bahnschrift" w:hAnsi="Bahnschrift" w:cs="Times New Roman"/>
          <w:color w:val="23292D"/>
          <w:sz w:val="18"/>
          <w:szCs w:val="18"/>
        </w:rPr>
        <w:t>contributors</w:t>
      </w:r>
      <w:proofErr w:type="spellEnd"/>
      <w:r w:rsidRPr="00405572">
        <w:rPr>
          <w:rFonts w:ascii="Bahnschrift" w:hAnsi="Bahnschrift" w:cs="Times New Roman"/>
          <w:color w:val="23292D"/>
          <w:sz w:val="18"/>
          <w:szCs w:val="18"/>
        </w:rPr>
        <w:t>, &amp;</w:t>
      </w:r>
      <w:proofErr w:type="spellStart"/>
      <w:r w:rsidRPr="00405572">
        <w:rPr>
          <w:rFonts w:ascii="Bahnschrift" w:hAnsi="Bahnschrift" w:cs="Times New Roman"/>
          <w:color w:val="23292D"/>
          <w:sz w:val="18"/>
          <w:szCs w:val="18"/>
        </w:rPr>
        <w:t>copy</w:t>
      </w:r>
      <w:proofErr w:type="spellEnd"/>
      <w:r w:rsidRPr="00405572">
        <w:rPr>
          <w:rFonts w:ascii="Bahnschrift" w:hAnsi="Bahnschrift" w:cs="Times New Roman"/>
          <w:color w:val="23292D"/>
          <w:sz w:val="18"/>
          <w:szCs w:val="18"/>
        </w:rPr>
        <w:t>;</w:t>
      </w:r>
    </w:p>
    <w:p w14:paraId="5786A9F0" w14:textId="77777777" w:rsidR="00D92720" w:rsidRPr="00405572" w:rsidRDefault="00D92720" w:rsidP="00D92720">
      <w:pPr>
        <w:pStyle w:val="Zkladntext"/>
        <w:spacing w:before="30"/>
        <w:ind w:left="196"/>
        <w:rPr>
          <w:rFonts w:ascii="Bahnschrift" w:hAnsi="Bahnschrift" w:cs="Times New Roman"/>
          <w:sz w:val="18"/>
          <w:szCs w:val="18"/>
        </w:rPr>
      </w:pPr>
      <w:r w:rsidRPr="00405572">
        <w:rPr>
          <w:rFonts w:ascii="Bahnschrift" w:hAnsi="Bahnschrift" w:cs="Times New Roman"/>
          <w:color w:val="23292D"/>
          <w:sz w:val="18"/>
          <w:szCs w:val="18"/>
        </w:rPr>
        <w:t xml:space="preserve">&lt;a </w:t>
      </w:r>
      <w:proofErr w:type="spellStart"/>
      <w:r w:rsidRPr="00405572">
        <w:rPr>
          <w:rFonts w:ascii="Bahnschrift" w:hAnsi="Bahnschrift" w:cs="Times New Roman"/>
          <w:color w:val="23292D"/>
          <w:sz w:val="18"/>
          <w:szCs w:val="18"/>
        </w:rPr>
        <w:t>href</w:t>
      </w:r>
      <w:proofErr w:type="spellEnd"/>
      <w:r w:rsidRPr="00405572">
        <w:rPr>
          <w:rFonts w:ascii="Bahnschrift" w:hAnsi="Bahnschrift" w:cs="Times New Roman"/>
          <w:color w:val="23292D"/>
          <w:sz w:val="18"/>
          <w:szCs w:val="18"/>
        </w:rPr>
        <w:t>="https://carto.com/attribution"&gt;CARTO&lt;/a&gt;';</w:t>
      </w:r>
    </w:p>
    <w:p w14:paraId="64324742" w14:textId="77777777" w:rsidR="00D92720" w:rsidRPr="00405572" w:rsidRDefault="00D92720" w:rsidP="00D92720">
      <w:pPr>
        <w:pStyle w:val="Zkladntext"/>
        <w:spacing w:before="5"/>
        <w:rPr>
          <w:rFonts w:ascii="Bahnschrift" w:hAnsi="Bahnschrift" w:cs="Times New Roman"/>
          <w:sz w:val="18"/>
          <w:szCs w:val="18"/>
        </w:rPr>
      </w:pPr>
    </w:p>
    <w:p w14:paraId="77E49E77" w14:textId="77777777" w:rsidR="00D92720" w:rsidRPr="00405572" w:rsidRDefault="00D92720" w:rsidP="00D92720">
      <w:pPr>
        <w:pStyle w:val="Zkladntext"/>
        <w:ind w:left="100"/>
        <w:rPr>
          <w:rFonts w:ascii="Bahnschrift" w:hAnsi="Bahnschrift" w:cs="Times New Roman"/>
          <w:sz w:val="18"/>
          <w:szCs w:val="18"/>
        </w:rPr>
      </w:pPr>
      <w:r w:rsidRPr="00405572">
        <w:rPr>
          <w:rFonts w:ascii="Bahnschrift" w:hAnsi="Bahnschrift" w:cs="Times New Roman"/>
          <w:color w:val="23292D"/>
          <w:sz w:val="18"/>
          <w:szCs w:val="18"/>
        </w:rPr>
        <w:t>var positron=L.tileLayer('https://{s}.basemaps.cartocdn.com/light_all/{z}/{x}/{y}.png'</w:t>
      </w:r>
    </w:p>
    <w:p w14:paraId="18A0463A" w14:textId="77777777" w:rsidR="00D92720" w:rsidRPr="00405572" w:rsidRDefault="00D92720" w:rsidP="00D92720">
      <w:pPr>
        <w:pStyle w:val="Zkladntext"/>
        <w:spacing w:before="30"/>
        <w:ind w:left="100"/>
        <w:rPr>
          <w:rFonts w:ascii="Bahnschrift" w:hAnsi="Bahnschrift" w:cs="Times New Roman"/>
          <w:sz w:val="18"/>
          <w:szCs w:val="18"/>
        </w:rPr>
      </w:pPr>
      <w:r w:rsidRPr="00405572">
        <w:rPr>
          <w:rFonts w:ascii="Bahnschrift" w:hAnsi="Bahnschrift" w:cs="Times New Roman"/>
          <w:color w:val="23292D"/>
          <w:sz w:val="18"/>
          <w:szCs w:val="18"/>
        </w:rPr>
        <w:t>, {</w:t>
      </w:r>
    </w:p>
    <w:p w14:paraId="57B2D072" w14:textId="77777777" w:rsidR="00D92720" w:rsidRPr="00405572" w:rsidRDefault="00D92720" w:rsidP="00D92720">
      <w:pPr>
        <w:pStyle w:val="Zkladntext"/>
        <w:spacing w:before="26"/>
        <w:ind w:left="1637"/>
        <w:rPr>
          <w:rFonts w:ascii="Bahnschrift" w:hAnsi="Bahnschrift" w:cs="Times New Roman"/>
          <w:sz w:val="18"/>
          <w:szCs w:val="18"/>
        </w:rPr>
      </w:pPr>
      <w:proofErr w:type="spellStart"/>
      <w:r w:rsidRPr="00405572">
        <w:rPr>
          <w:rFonts w:ascii="Bahnschrift" w:hAnsi="Bahnschrift" w:cs="Times New Roman"/>
          <w:color w:val="23292D"/>
          <w:sz w:val="18"/>
          <w:szCs w:val="18"/>
        </w:rPr>
        <w:t>attribution</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cartodbAttribution</w:t>
      </w:r>
      <w:proofErr w:type="spellEnd"/>
    </w:p>
    <w:p w14:paraId="01F39A28" w14:textId="77777777" w:rsidR="00D92720" w:rsidRPr="00405572" w:rsidRDefault="00D92720" w:rsidP="00D92720">
      <w:pPr>
        <w:pStyle w:val="Zkladntext"/>
        <w:spacing w:before="29"/>
        <w:ind w:left="1253"/>
        <w:rPr>
          <w:rFonts w:ascii="Bahnschrift" w:hAnsi="Bahnschrift" w:cs="Times New Roman"/>
          <w:sz w:val="18"/>
          <w:szCs w:val="18"/>
        </w:rPr>
      </w:pPr>
      <w:r w:rsidRPr="00405572">
        <w:rPr>
          <w:rFonts w:ascii="Bahnschrift" w:hAnsi="Bahnschrift" w:cs="Times New Roman"/>
          <w:color w:val="23292D"/>
          <w:sz w:val="18"/>
          <w:szCs w:val="18"/>
        </w:rPr>
        <w:t>}).</w:t>
      </w:r>
      <w:proofErr w:type="spellStart"/>
      <w:r w:rsidRPr="00405572">
        <w:rPr>
          <w:rFonts w:ascii="Bahnschrift" w:hAnsi="Bahnschrift" w:cs="Times New Roman"/>
          <w:color w:val="23292D"/>
          <w:sz w:val="18"/>
          <w:szCs w:val="18"/>
        </w:rPr>
        <w:t>addTo</w:t>
      </w:r>
      <w:proofErr w:type="spellEnd"/>
      <w:r w:rsidRPr="00405572">
        <w:rPr>
          <w:rFonts w:ascii="Bahnschrift" w:hAnsi="Bahnschrift" w:cs="Times New Roman"/>
          <w:color w:val="23292D"/>
          <w:sz w:val="18"/>
          <w:szCs w:val="18"/>
        </w:rPr>
        <w:t>(</w:t>
      </w:r>
      <w:proofErr w:type="spellStart"/>
      <w:r w:rsidRPr="00405572">
        <w:rPr>
          <w:rFonts w:ascii="Bahnschrift" w:hAnsi="Bahnschrift" w:cs="Times New Roman"/>
          <w:color w:val="23292D"/>
          <w:sz w:val="18"/>
          <w:szCs w:val="18"/>
        </w:rPr>
        <w:t>map</w:t>
      </w:r>
      <w:proofErr w:type="spellEnd"/>
      <w:r w:rsidRPr="00405572">
        <w:rPr>
          <w:rFonts w:ascii="Bahnschrift" w:hAnsi="Bahnschrift" w:cs="Times New Roman"/>
          <w:color w:val="23292D"/>
          <w:sz w:val="18"/>
          <w:szCs w:val="18"/>
        </w:rPr>
        <w:t>);</w:t>
      </w:r>
    </w:p>
    <w:p w14:paraId="796DA3DB" w14:textId="77777777" w:rsidR="00D92720" w:rsidRPr="00405572" w:rsidRDefault="00D92720" w:rsidP="00D92720">
      <w:pPr>
        <w:pStyle w:val="Zkladntext"/>
        <w:spacing w:before="10"/>
        <w:rPr>
          <w:rFonts w:ascii="Bahnschrift" w:hAnsi="Bahnschrift" w:cs="Times New Roman"/>
          <w:sz w:val="18"/>
          <w:szCs w:val="18"/>
        </w:rPr>
      </w:pPr>
    </w:p>
    <w:p w14:paraId="7E33F2A8" w14:textId="77777777" w:rsidR="00D92720" w:rsidRPr="00405572" w:rsidRDefault="00D92720" w:rsidP="00D92720">
      <w:pPr>
        <w:pStyle w:val="Zkladntext"/>
        <w:ind w:left="869"/>
        <w:rPr>
          <w:rFonts w:ascii="Bahnschrift" w:hAnsi="Bahnschrift" w:cs="Times New Roman"/>
          <w:sz w:val="18"/>
          <w:szCs w:val="18"/>
        </w:rPr>
      </w:pPr>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for</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station</w:t>
      </w:r>
      <w:proofErr w:type="spellEnd"/>
      <w:r w:rsidRPr="00405572">
        <w:rPr>
          <w:rFonts w:ascii="Bahnschrift" w:hAnsi="Bahnschrift" w:cs="Times New Roman"/>
          <w:color w:val="23292D"/>
          <w:sz w:val="18"/>
          <w:szCs w:val="18"/>
        </w:rPr>
        <w:t xml:space="preserve"> in </w:t>
      </w:r>
      <w:proofErr w:type="spellStart"/>
      <w:r w:rsidRPr="00405572">
        <w:rPr>
          <w:rFonts w:ascii="Bahnschrift" w:hAnsi="Bahnschrift" w:cs="Times New Roman"/>
          <w:color w:val="23292D"/>
          <w:sz w:val="18"/>
          <w:szCs w:val="18"/>
        </w:rPr>
        <w:t>stations</w:t>
      </w:r>
      <w:proofErr w:type="spellEnd"/>
      <w:r w:rsidRPr="00405572">
        <w:rPr>
          <w:rFonts w:ascii="Bahnschrift" w:hAnsi="Bahnschrift" w:cs="Times New Roman"/>
          <w:color w:val="23292D"/>
          <w:sz w:val="18"/>
          <w:szCs w:val="18"/>
        </w:rPr>
        <w:t xml:space="preserve"> %}</w:t>
      </w:r>
    </w:p>
    <w:p w14:paraId="29F10FBE" w14:textId="77777777" w:rsidR="00D92720" w:rsidRPr="00405572" w:rsidRDefault="00D92720" w:rsidP="00D92720">
      <w:pPr>
        <w:pStyle w:val="Zkladntext"/>
        <w:spacing w:before="25" w:line="273" w:lineRule="auto"/>
        <w:ind w:left="1637" w:right="2025" w:hanging="385"/>
        <w:rPr>
          <w:rFonts w:ascii="Bahnschrift" w:hAnsi="Bahnschrift" w:cs="Times New Roman"/>
          <w:sz w:val="18"/>
          <w:szCs w:val="18"/>
        </w:rPr>
      </w:pPr>
      <w:r w:rsidRPr="00405572">
        <w:rPr>
          <w:rFonts w:ascii="Bahnschrift" w:hAnsi="Bahnschrift" w:cs="Times New Roman"/>
          <w:color w:val="23292D"/>
          <w:sz w:val="18"/>
          <w:szCs w:val="18"/>
        </w:rPr>
        <w:t xml:space="preserve">var </w:t>
      </w:r>
      <w:proofErr w:type="spellStart"/>
      <w:r w:rsidRPr="00405572">
        <w:rPr>
          <w:rFonts w:ascii="Bahnschrift" w:hAnsi="Bahnschrift" w:cs="Times New Roman"/>
          <w:color w:val="23292D"/>
          <w:sz w:val="18"/>
          <w:szCs w:val="18"/>
        </w:rPr>
        <w:t>circle</w:t>
      </w:r>
      <w:proofErr w:type="spellEnd"/>
      <w:r w:rsidRPr="00405572">
        <w:rPr>
          <w:rFonts w:ascii="Bahnschrift" w:hAnsi="Bahnschrift" w:cs="Times New Roman"/>
          <w:color w:val="23292D"/>
          <w:sz w:val="18"/>
          <w:szCs w:val="18"/>
        </w:rPr>
        <w:t xml:space="preserve"> = </w:t>
      </w:r>
      <w:proofErr w:type="spellStart"/>
      <w:r w:rsidRPr="00405572">
        <w:rPr>
          <w:rFonts w:ascii="Bahnschrift" w:hAnsi="Bahnschrift" w:cs="Times New Roman"/>
          <w:color w:val="23292D"/>
          <w:sz w:val="18"/>
          <w:szCs w:val="18"/>
        </w:rPr>
        <w:t>L.circle</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station.lat</w:t>
      </w:r>
      <w:proofErr w:type="spellEnd"/>
      <w:r w:rsidRPr="00405572">
        <w:rPr>
          <w:rFonts w:ascii="Bahnschrift" w:hAnsi="Bahnschrift" w:cs="Times New Roman"/>
          <w:color w:val="23292D"/>
          <w:sz w:val="18"/>
          <w:szCs w:val="18"/>
        </w:rPr>
        <w:t xml:space="preserve"> }}, {{ </w:t>
      </w:r>
      <w:proofErr w:type="spellStart"/>
      <w:r w:rsidRPr="00405572">
        <w:rPr>
          <w:rFonts w:ascii="Bahnschrift" w:hAnsi="Bahnschrift" w:cs="Times New Roman"/>
          <w:color w:val="23292D"/>
          <w:sz w:val="18"/>
          <w:szCs w:val="18"/>
        </w:rPr>
        <w:t>station.lon</w:t>
      </w:r>
      <w:proofErr w:type="spellEnd"/>
      <w:r w:rsidRPr="00405572">
        <w:rPr>
          <w:rFonts w:ascii="Bahnschrift" w:hAnsi="Bahnschrift" w:cs="Times New Roman"/>
          <w:color w:val="23292D"/>
          <w:sz w:val="18"/>
          <w:szCs w:val="18"/>
        </w:rPr>
        <w:t xml:space="preserve"> }}],{ </w:t>
      </w:r>
      <w:proofErr w:type="spellStart"/>
      <w:r w:rsidRPr="00405572">
        <w:rPr>
          <w:rFonts w:ascii="Bahnschrift" w:hAnsi="Bahnschrift" w:cs="Times New Roman"/>
          <w:color w:val="23292D"/>
          <w:sz w:val="18"/>
          <w:szCs w:val="18"/>
        </w:rPr>
        <w:t>color</w:t>
      </w:r>
      <w:proofErr w:type="spellEnd"/>
      <w:r w:rsidRPr="00405572">
        <w:rPr>
          <w:rFonts w:ascii="Bahnschrift" w:hAnsi="Bahnschrift" w:cs="Times New Roman"/>
          <w:color w:val="23292D"/>
          <w:sz w:val="18"/>
          <w:szCs w:val="18"/>
        </w:rPr>
        <w:t xml:space="preserve">: "{{ </w:t>
      </w:r>
      <w:proofErr w:type="spellStart"/>
      <w:r w:rsidRPr="00405572">
        <w:rPr>
          <w:rFonts w:ascii="Bahnschrift" w:hAnsi="Bahnschrift" w:cs="Times New Roman"/>
          <w:color w:val="23292D"/>
          <w:sz w:val="18"/>
          <w:szCs w:val="18"/>
        </w:rPr>
        <w:t>station.color_name</w:t>
      </w:r>
      <w:proofErr w:type="spellEnd"/>
      <w:r w:rsidRPr="00405572">
        <w:rPr>
          <w:rFonts w:ascii="Bahnschrift" w:hAnsi="Bahnschrift" w:cs="Times New Roman"/>
          <w:color w:val="23292D"/>
          <w:sz w:val="18"/>
          <w:szCs w:val="18"/>
        </w:rPr>
        <w:t xml:space="preserve"> }}",</w:t>
      </w:r>
    </w:p>
    <w:p w14:paraId="1FF5B77A" w14:textId="77777777" w:rsidR="00D92720" w:rsidRPr="00405572" w:rsidRDefault="00D92720" w:rsidP="00D92720">
      <w:pPr>
        <w:pStyle w:val="Zkladntext"/>
        <w:spacing w:before="5" w:line="273" w:lineRule="auto"/>
        <w:ind w:left="1637" w:right="3944"/>
        <w:rPr>
          <w:rFonts w:ascii="Bahnschrift" w:hAnsi="Bahnschrift" w:cs="Times New Roman"/>
          <w:sz w:val="18"/>
          <w:szCs w:val="18"/>
        </w:rPr>
      </w:pPr>
      <w:proofErr w:type="spellStart"/>
      <w:r w:rsidRPr="00405572">
        <w:rPr>
          <w:rFonts w:ascii="Bahnschrift" w:hAnsi="Bahnschrift" w:cs="Times New Roman"/>
          <w:color w:val="23292D"/>
          <w:sz w:val="18"/>
          <w:szCs w:val="18"/>
        </w:rPr>
        <w:t>fillColor</w:t>
      </w:r>
      <w:proofErr w:type="spellEnd"/>
      <w:r w:rsidRPr="00405572">
        <w:rPr>
          <w:rFonts w:ascii="Bahnschrift" w:hAnsi="Bahnschrift" w:cs="Times New Roman"/>
          <w:color w:val="23292D"/>
          <w:sz w:val="18"/>
          <w:szCs w:val="18"/>
        </w:rPr>
        <w:t xml:space="preserve">: "{{ </w:t>
      </w:r>
      <w:proofErr w:type="spellStart"/>
      <w:r w:rsidRPr="00405572">
        <w:rPr>
          <w:rFonts w:ascii="Bahnschrift" w:hAnsi="Bahnschrift" w:cs="Times New Roman"/>
          <w:color w:val="23292D"/>
          <w:sz w:val="18"/>
          <w:szCs w:val="18"/>
        </w:rPr>
        <w:t>station.color_code</w:t>
      </w:r>
      <w:proofErr w:type="spellEnd"/>
      <w:r w:rsidRPr="00405572">
        <w:rPr>
          <w:rFonts w:ascii="Bahnschrift" w:hAnsi="Bahnschrift" w:cs="Times New Roman"/>
          <w:color w:val="23292D"/>
          <w:sz w:val="18"/>
          <w:szCs w:val="18"/>
        </w:rPr>
        <w:t xml:space="preserve"> }}", </w:t>
      </w:r>
      <w:proofErr w:type="spellStart"/>
      <w:r w:rsidRPr="00405572">
        <w:rPr>
          <w:rFonts w:ascii="Bahnschrift" w:hAnsi="Bahnschrift" w:cs="Times New Roman"/>
          <w:color w:val="23292D"/>
          <w:sz w:val="18"/>
          <w:szCs w:val="18"/>
        </w:rPr>
        <w:t>fillOpacity</w:t>
      </w:r>
      <w:proofErr w:type="spellEnd"/>
      <w:r w:rsidRPr="00405572">
        <w:rPr>
          <w:rFonts w:ascii="Bahnschrift" w:hAnsi="Bahnschrift" w:cs="Times New Roman"/>
          <w:color w:val="23292D"/>
          <w:sz w:val="18"/>
          <w:szCs w:val="18"/>
        </w:rPr>
        <w:t>: 0.5,</w:t>
      </w:r>
    </w:p>
    <w:p w14:paraId="308C99CA" w14:textId="77777777" w:rsidR="00D92720" w:rsidRPr="00405572" w:rsidRDefault="00D92720" w:rsidP="00D92720">
      <w:pPr>
        <w:pStyle w:val="Zkladntext"/>
        <w:spacing w:before="5"/>
        <w:ind w:left="1637"/>
        <w:rPr>
          <w:rFonts w:ascii="Bahnschrift" w:hAnsi="Bahnschrift" w:cs="Times New Roman"/>
          <w:sz w:val="18"/>
          <w:szCs w:val="18"/>
        </w:rPr>
      </w:pPr>
      <w:proofErr w:type="spellStart"/>
      <w:r w:rsidRPr="00405572">
        <w:rPr>
          <w:rFonts w:ascii="Bahnschrift" w:hAnsi="Bahnschrift" w:cs="Times New Roman"/>
          <w:color w:val="23292D"/>
          <w:sz w:val="18"/>
          <w:szCs w:val="18"/>
        </w:rPr>
        <w:t>radius</w:t>
      </w:r>
      <w:proofErr w:type="spellEnd"/>
      <w:r w:rsidRPr="00405572">
        <w:rPr>
          <w:rFonts w:ascii="Bahnschrift" w:hAnsi="Bahnschrift" w:cs="Times New Roman"/>
          <w:color w:val="23292D"/>
          <w:sz w:val="18"/>
          <w:szCs w:val="18"/>
        </w:rPr>
        <w:t>: 1000</w:t>
      </w:r>
    </w:p>
    <w:p w14:paraId="1CF4A563" w14:textId="77777777" w:rsidR="00D92720" w:rsidRPr="00405572" w:rsidRDefault="00D92720" w:rsidP="00D92720">
      <w:pPr>
        <w:pStyle w:val="Zkladntext"/>
        <w:spacing w:before="25"/>
        <w:ind w:left="1253"/>
        <w:rPr>
          <w:rFonts w:ascii="Bahnschrift" w:hAnsi="Bahnschrift" w:cs="Times New Roman"/>
          <w:sz w:val="18"/>
          <w:szCs w:val="18"/>
        </w:rPr>
      </w:pPr>
      <w:r w:rsidRPr="00405572">
        <w:rPr>
          <w:rFonts w:ascii="Bahnschrift" w:hAnsi="Bahnschrift" w:cs="Times New Roman"/>
          <w:color w:val="23292D"/>
          <w:sz w:val="18"/>
          <w:szCs w:val="18"/>
        </w:rPr>
        <w:t>}).</w:t>
      </w:r>
      <w:proofErr w:type="spellStart"/>
      <w:r w:rsidRPr="00405572">
        <w:rPr>
          <w:rFonts w:ascii="Bahnschrift" w:hAnsi="Bahnschrift" w:cs="Times New Roman"/>
          <w:color w:val="23292D"/>
          <w:sz w:val="18"/>
          <w:szCs w:val="18"/>
        </w:rPr>
        <w:t>addTo</w:t>
      </w:r>
      <w:proofErr w:type="spellEnd"/>
      <w:r w:rsidRPr="00405572">
        <w:rPr>
          <w:rFonts w:ascii="Bahnschrift" w:hAnsi="Bahnschrift" w:cs="Times New Roman"/>
          <w:color w:val="23292D"/>
          <w:sz w:val="18"/>
          <w:szCs w:val="18"/>
        </w:rPr>
        <w:t>(</w:t>
      </w:r>
      <w:proofErr w:type="spellStart"/>
      <w:r w:rsidRPr="00405572">
        <w:rPr>
          <w:rFonts w:ascii="Bahnschrift" w:hAnsi="Bahnschrift" w:cs="Times New Roman"/>
          <w:color w:val="23292D"/>
          <w:sz w:val="18"/>
          <w:szCs w:val="18"/>
        </w:rPr>
        <w:t>map</w:t>
      </w:r>
      <w:proofErr w:type="spellEnd"/>
      <w:r w:rsidRPr="00405572">
        <w:rPr>
          <w:rFonts w:ascii="Bahnschrift" w:hAnsi="Bahnschrift" w:cs="Times New Roman"/>
          <w:color w:val="23292D"/>
          <w:sz w:val="18"/>
          <w:szCs w:val="18"/>
        </w:rPr>
        <w:t>);</w:t>
      </w:r>
    </w:p>
    <w:p w14:paraId="707999FC" w14:textId="77777777" w:rsidR="00D92720" w:rsidRPr="00405572" w:rsidRDefault="00D92720" w:rsidP="00D92720">
      <w:pPr>
        <w:pStyle w:val="Zkladntext"/>
        <w:spacing w:before="9"/>
        <w:rPr>
          <w:rFonts w:ascii="Bahnschrift" w:hAnsi="Bahnschrift" w:cs="Times New Roman"/>
          <w:sz w:val="18"/>
          <w:szCs w:val="18"/>
        </w:rPr>
      </w:pPr>
    </w:p>
    <w:p w14:paraId="04153C48" w14:textId="77777777" w:rsidR="00D92720" w:rsidRPr="00405572" w:rsidRDefault="00D92720" w:rsidP="00D92720">
      <w:pPr>
        <w:pStyle w:val="Zkladntext"/>
        <w:ind w:left="82" w:right="6438"/>
        <w:jc w:val="center"/>
        <w:rPr>
          <w:rFonts w:ascii="Bahnschrift" w:hAnsi="Bahnschrift" w:cs="Times New Roman"/>
          <w:sz w:val="18"/>
          <w:szCs w:val="18"/>
        </w:rPr>
      </w:pPr>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endfor</w:t>
      </w:r>
      <w:proofErr w:type="spellEnd"/>
      <w:r w:rsidRPr="00405572">
        <w:rPr>
          <w:rFonts w:ascii="Bahnschrift" w:hAnsi="Bahnschrift" w:cs="Times New Roman"/>
          <w:color w:val="23292D"/>
          <w:sz w:val="18"/>
          <w:szCs w:val="18"/>
        </w:rPr>
        <w:t xml:space="preserve"> %}</w:t>
      </w:r>
    </w:p>
    <w:p w14:paraId="3DB640A4" w14:textId="77777777" w:rsidR="00D92720" w:rsidRPr="00405572" w:rsidRDefault="00D92720" w:rsidP="00D92720">
      <w:pPr>
        <w:pStyle w:val="Zkladntext"/>
        <w:spacing w:before="26"/>
        <w:ind w:left="82" w:right="7494"/>
        <w:jc w:val="center"/>
        <w:rPr>
          <w:rFonts w:ascii="Bahnschrift" w:hAnsi="Bahnschrift" w:cs="Times New Roman"/>
          <w:sz w:val="18"/>
          <w:szCs w:val="18"/>
        </w:rPr>
      </w:pPr>
      <w:r w:rsidRPr="00405572">
        <w:rPr>
          <w:rFonts w:ascii="Bahnschrift" w:hAnsi="Bahnschrift" w:cs="Times New Roman"/>
          <w:color w:val="23292D"/>
          <w:sz w:val="18"/>
          <w:szCs w:val="18"/>
        </w:rPr>
        <w:t>&lt;/</w:t>
      </w:r>
      <w:proofErr w:type="spellStart"/>
      <w:r w:rsidRPr="00405572">
        <w:rPr>
          <w:rFonts w:ascii="Bahnschrift" w:hAnsi="Bahnschrift" w:cs="Times New Roman"/>
          <w:color w:val="23292D"/>
          <w:sz w:val="18"/>
          <w:szCs w:val="18"/>
        </w:rPr>
        <w:t>script</w:t>
      </w:r>
      <w:proofErr w:type="spellEnd"/>
      <w:r w:rsidRPr="00405572">
        <w:rPr>
          <w:rFonts w:ascii="Bahnschrift" w:hAnsi="Bahnschrift" w:cs="Times New Roman"/>
          <w:color w:val="23292D"/>
          <w:sz w:val="18"/>
          <w:szCs w:val="18"/>
        </w:rPr>
        <w:t>&gt;</w:t>
      </w:r>
    </w:p>
    <w:p w14:paraId="13DAAD0C" w14:textId="77777777" w:rsidR="00D92720" w:rsidRPr="00405572" w:rsidRDefault="00D92720" w:rsidP="00D92720">
      <w:pPr>
        <w:pStyle w:val="Zkladntext"/>
        <w:spacing w:before="30"/>
        <w:ind w:left="82" w:right="7399"/>
        <w:jc w:val="center"/>
        <w:rPr>
          <w:rFonts w:ascii="Bahnschrift" w:hAnsi="Bahnschrift" w:cs="Times New Roman"/>
          <w:sz w:val="18"/>
          <w:szCs w:val="18"/>
        </w:rPr>
      </w:pPr>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endblock</w:t>
      </w:r>
      <w:proofErr w:type="spellEnd"/>
      <w:r w:rsidRPr="00405572">
        <w:rPr>
          <w:rFonts w:ascii="Bahnschrift" w:hAnsi="Bahnschrift" w:cs="Times New Roman"/>
          <w:color w:val="23292D"/>
          <w:sz w:val="18"/>
          <w:szCs w:val="18"/>
        </w:rPr>
        <w:t xml:space="preserve"> </w:t>
      </w:r>
      <w:proofErr w:type="spellStart"/>
      <w:r w:rsidRPr="00405572">
        <w:rPr>
          <w:rFonts w:ascii="Bahnschrift" w:hAnsi="Bahnschrift" w:cs="Times New Roman"/>
          <w:color w:val="23292D"/>
          <w:sz w:val="18"/>
          <w:szCs w:val="18"/>
        </w:rPr>
        <w:t>map</w:t>
      </w:r>
      <w:proofErr w:type="spellEnd"/>
      <w:r w:rsidRPr="00405572">
        <w:rPr>
          <w:rFonts w:ascii="Bahnschrift" w:hAnsi="Bahnschrift" w:cs="Times New Roman"/>
          <w:color w:val="23292D"/>
          <w:sz w:val="18"/>
          <w:szCs w:val="18"/>
        </w:rPr>
        <w:t xml:space="preserve"> %}</w:t>
      </w:r>
    </w:p>
    <w:p w14:paraId="3103A36F" w14:textId="77777777" w:rsidR="00D92720" w:rsidRPr="00D92720" w:rsidRDefault="00D92720" w:rsidP="00D92720">
      <w:pPr>
        <w:spacing w:before="66"/>
        <w:ind w:left="100"/>
        <w:rPr>
          <w:rFonts w:ascii="Times New Roman" w:hAnsi="Times New Roman" w:cs="Times New Roman"/>
          <w:sz w:val="28"/>
          <w:szCs w:val="28"/>
        </w:rPr>
      </w:pPr>
      <w:r w:rsidRPr="00D92720">
        <w:rPr>
          <w:rFonts w:ascii="Times New Roman" w:hAnsi="Times New Roman" w:cs="Times New Roman"/>
          <w:noProof/>
          <w:sz w:val="28"/>
          <w:szCs w:val="28"/>
        </w:rPr>
        <w:drawing>
          <wp:anchor distT="0" distB="0" distL="0" distR="0" simplePos="0" relativeHeight="251662336" behindDoc="0" locked="0" layoutInCell="1" allowOverlap="1" wp14:anchorId="69ECDACD" wp14:editId="3E92E3C8">
            <wp:simplePos x="0" y="0"/>
            <wp:positionH relativeFrom="page">
              <wp:posOffset>914400</wp:posOffset>
            </wp:positionH>
            <wp:positionV relativeFrom="paragraph">
              <wp:posOffset>218425</wp:posOffset>
            </wp:positionV>
            <wp:extent cx="5707980" cy="219455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5707980" cy="2194559"/>
                    </a:xfrm>
                    <a:prstGeom prst="rect">
                      <a:avLst/>
                    </a:prstGeom>
                  </pic:spPr>
                </pic:pic>
              </a:graphicData>
            </a:graphic>
          </wp:anchor>
        </w:drawing>
      </w:r>
      <w:r w:rsidRPr="00D92720">
        <w:rPr>
          <w:rFonts w:ascii="Times New Roman" w:hAnsi="Times New Roman" w:cs="Times New Roman"/>
          <w:color w:val="23292D"/>
          <w:sz w:val="28"/>
          <w:szCs w:val="28"/>
        </w:rPr>
        <w:t>Použitie kódu sa prejaví na stránke takto:</w:t>
      </w:r>
    </w:p>
    <w:p w14:paraId="73A1A5AC" w14:textId="77777777" w:rsidR="00D92720" w:rsidRPr="00D92720" w:rsidRDefault="00D92720" w:rsidP="00D92720">
      <w:pPr>
        <w:spacing w:before="30"/>
        <w:ind w:left="82" w:right="99"/>
        <w:jc w:val="center"/>
        <w:rPr>
          <w:rFonts w:ascii="Times New Roman" w:hAnsi="Times New Roman" w:cs="Times New Roman"/>
          <w:sz w:val="28"/>
          <w:szCs w:val="28"/>
        </w:rPr>
      </w:pPr>
      <w:r w:rsidRPr="00D92720">
        <w:rPr>
          <w:rFonts w:ascii="Times New Roman" w:hAnsi="Times New Roman" w:cs="Times New Roman"/>
          <w:color w:val="23292D"/>
          <w:sz w:val="28"/>
          <w:szCs w:val="28"/>
        </w:rPr>
        <w:lastRenderedPageBreak/>
        <w:t>Obr1. Mapa so stanicami</w:t>
      </w:r>
    </w:p>
    <w:p w14:paraId="1B5DBB36" w14:textId="5845DE5A" w:rsidR="00D92720" w:rsidRDefault="00D92720" w:rsidP="00D92720">
      <w:pPr>
        <w:spacing w:before="5"/>
        <w:rPr>
          <w:rFonts w:ascii="Times New Roman" w:hAnsi="Times New Roman" w:cs="Times New Roman"/>
          <w:sz w:val="28"/>
          <w:szCs w:val="28"/>
        </w:rPr>
      </w:pPr>
    </w:p>
    <w:p w14:paraId="75E3C6AE" w14:textId="77777777" w:rsidR="00D92720" w:rsidRPr="00D92720" w:rsidRDefault="00D92720" w:rsidP="00F02FA6">
      <w:pPr>
        <w:rPr>
          <w:rFonts w:ascii="Times New Roman" w:hAnsi="Times New Roman" w:cs="Times New Roman"/>
          <w:b/>
          <w:sz w:val="28"/>
          <w:szCs w:val="28"/>
        </w:rPr>
      </w:pPr>
      <w:r w:rsidRPr="00D92720">
        <w:rPr>
          <w:rFonts w:ascii="Times New Roman" w:hAnsi="Times New Roman" w:cs="Times New Roman"/>
          <w:b/>
          <w:color w:val="23292D"/>
          <w:sz w:val="28"/>
          <w:szCs w:val="28"/>
        </w:rPr>
        <w:t>Charts.js:</w:t>
      </w:r>
    </w:p>
    <w:p w14:paraId="3E49E6AA" w14:textId="19A72D0F" w:rsidR="00D92720" w:rsidRDefault="00D92720" w:rsidP="00D92720">
      <w:pPr>
        <w:spacing w:before="37"/>
        <w:ind w:left="100"/>
        <w:rPr>
          <w:rFonts w:ascii="Times New Roman" w:hAnsi="Times New Roman" w:cs="Times New Roman"/>
          <w:color w:val="23292D"/>
          <w:sz w:val="28"/>
          <w:szCs w:val="28"/>
        </w:rPr>
      </w:pPr>
      <w:r w:rsidRPr="00D92720">
        <w:rPr>
          <w:rFonts w:ascii="Times New Roman" w:hAnsi="Times New Roman" w:cs="Times New Roman"/>
          <w:color w:val="23292D"/>
          <w:sz w:val="28"/>
          <w:szCs w:val="28"/>
        </w:rPr>
        <w:t>Príklad Charts.js:</w:t>
      </w:r>
    </w:p>
    <w:p w14:paraId="3D7855D1" w14:textId="040B0170" w:rsidR="00405572" w:rsidRPr="00D92720" w:rsidRDefault="00F02FA6" w:rsidP="00405572">
      <w:pPr>
        <w:spacing w:before="37"/>
        <w:ind w:left="100"/>
        <w:jc w:val="center"/>
        <w:rPr>
          <w:rFonts w:ascii="Times New Roman" w:hAnsi="Times New Roman" w:cs="Times New Roman"/>
          <w:sz w:val="28"/>
          <w:szCs w:val="28"/>
        </w:rPr>
      </w:pPr>
      <w:r w:rsidRPr="00F02FA6">
        <w:rPr>
          <w:rFonts w:ascii="Times New Roman" w:hAnsi="Times New Roman" w:cs="Times New Roman"/>
          <w:noProof/>
          <w:sz w:val="28"/>
          <w:szCs w:val="28"/>
        </w:rPr>
        <w:drawing>
          <wp:inline distT="0" distB="0" distL="0" distR="0" wp14:anchorId="3542CDC6" wp14:editId="5EAB05E0">
            <wp:extent cx="5591682" cy="5501894"/>
            <wp:effectExtent l="0" t="0" r="9525" b="381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99573" cy="5509658"/>
                    </a:xfrm>
                    <a:prstGeom prst="rect">
                      <a:avLst/>
                    </a:prstGeom>
                  </pic:spPr>
                </pic:pic>
              </a:graphicData>
            </a:graphic>
          </wp:inline>
        </w:drawing>
      </w:r>
    </w:p>
    <w:p w14:paraId="3422DF80" w14:textId="77777777" w:rsidR="00D92720" w:rsidRPr="00D92720" w:rsidRDefault="00D92720" w:rsidP="00D92720">
      <w:pPr>
        <w:pStyle w:val="Zkladntext"/>
        <w:spacing w:before="14"/>
        <w:ind w:left="82" w:right="98"/>
        <w:jc w:val="center"/>
        <w:rPr>
          <w:rFonts w:ascii="Times New Roman" w:hAnsi="Times New Roman" w:cs="Times New Roman"/>
          <w:sz w:val="28"/>
          <w:szCs w:val="28"/>
        </w:rPr>
      </w:pPr>
      <w:r w:rsidRPr="00D92720">
        <w:rPr>
          <w:rFonts w:ascii="Times New Roman" w:hAnsi="Times New Roman" w:cs="Times New Roman"/>
          <w:color w:val="23292D"/>
          <w:sz w:val="28"/>
          <w:szCs w:val="28"/>
        </w:rPr>
        <w:t>Obr2. Chart.js</w:t>
      </w:r>
    </w:p>
    <w:p w14:paraId="38E4FFE0" w14:textId="77777777" w:rsidR="00D92720" w:rsidRPr="00D92720" w:rsidRDefault="00D92720" w:rsidP="00D92720">
      <w:pPr>
        <w:spacing w:before="8"/>
        <w:rPr>
          <w:rFonts w:ascii="Times New Roman" w:hAnsi="Times New Roman" w:cs="Times New Roman"/>
          <w:sz w:val="28"/>
          <w:szCs w:val="28"/>
        </w:rPr>
      </w:pPr>
    </w:p>
    <w:p w14:paraId="44390E10" w14:textId="77777777" w:rsidR="00D92720" w:rsidRPr="00D92720" w:rsidRDefault="00D92720" w:rsidP="00D92720">
      <w:pPr>
        <w:ind w:left="100"/>
        <w:rPr>
          <w:rFonts w:ascii="Times New Roman" w:hAnsi="Times New Roman" w:cs="Times New Roman"/>
          <w:sz w:val="28"/>
          <w:szCs w:val="28"/>
        </w:rPr>
      </w:pPr>
      <w:r w:rsidRPr="00D92720">
        <w:rPr>
          <w:rFonts w:ascii="Times New Roman" w:hAnsi="Times New Roman" w:cs="Times New Roman"/>
          <w:noProof/>
          <w:sz w:val="28"/>
          <w:szCs w:val="28"/>
        </w:rPr>
        <w:lastRenderedPageBreak/>
        <w:drawing>
          <wp:anchor distT="0" distB="0" distL="0" distR="0" simplePos="0" relativeHeight="251659264" behindDoc="0" locked="0" layoutInCell="1" allowOverlap="1" wp14:anchorId="2F8D2653" wp14:editId="55041AFD">
            <wp:simplePos x="0" y="0"/>
            <wp:positionH relativeFrom="page">
              <wp:posOffset>914400</wp:posOffset>
            </wp:positionH>
            <wp:positionV relativeFrom="paragraph">
              <wp:posOffset>234265</wp:posOffset>
            </wp:positionV>
            <wp:extent cx="5576849" cy="251574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576849" cy="2515743"/>
                    </a:xfrm>
                    <a:prstGeom prst="rect">
                      <a:avLst/>
                    </a:prstGeom>
                  </pic:spPr>
                </pic:pic>
              </a:graphicData>
            </a:graphic>
          </wp:anchor>
        </w:drawing>
      </w:r>
      <w:r w:rsidRPr="00D92720">
        <w:rPr>
          <w:rFonts w:ascii="Times New Roman" w:hAnsi="Times New Roman" w:cs="Times New Roman"/>
          <w:color w:val="23292D"/>
          <w:sz w:val="28"/>
          <w:szCs w:val="28"/>
        </w:rPr>
        <w:t>Čo nám zobrazí nasledovný graf:</w:t>
      </w:r>
    </w:p>
    <w:p w14:paraId="5BDD65E9" w14:textId="77777777" w:rsidR="00D92720" w:rsidRPr="00D92720" w:rsidRDefault="00D92720" w:rsidP="00D92720">
      <w:pPr>
        <w:pStyle w:val="Zkladntext"/>
        <w:spacing w:before="27"/>
        <w:ind w:left="82" w:right="109"/>
        <w:jc w:val="center"/>
        <w:rPr>
          <w:rFonts w:ascii="Times New Roman" w:hAnsi="Times New Roman" w:cs="Times New Roman"/>
          <w:sz w:val="28"/>
          <w:szCs w:val="28"/>
        </w:rPr>
      </w:pPr>
      <w:r w:rsidRPr="00D92720">
        <w:rPr>
          <w:rFonts w:ascii="Times New Roman" w:hAnsi="Times New Roman" w:cs="Times New Roman"/>
          <w:color w:val="23292D"/>
          <w:sz w:val="28"/>
          <w:szCs w:val="28"/>
        </w:rPr>
        <w:t>Obr3. Využitie Charts.js</w:t>
      </w:r>
    </w:p>
    <w:p w14:paraId="579B7D46" w14:textId="77777777" w:rsidR="00D92720" w:rsidRPr="00D92720" w:rsidRDefault="00D92720" w:rsidP="00D92720">
      <w:pPr>
        <w:spacing w:before="8"/>
        <w:rPr>
          <w:rFonts w:ascii="Times New Roman" w:hAnsi="Times New Roman" w:cs="Times New Roman"/>
          <w:sz w:val="28"/>
          <w:szCs w:val="28"/>
        </w:rPr>
      </w:pPr>
    </w:p>
    <w:p w14:paraId="0321DA46" w14:textId="77777777" w:rsidR="00D92720" w:rsidRPr="00D92720" w:rsidRDefault="00D92720" w:rsidP="00D92720">
      <w:pPr>
        <w:spacing w:line="273" w:lineRule="auto"/>
        <w:ind w:left="100" w:right="129"/>
        <w:rPr>
          <w:rFonts w:ascii="Times New Roman" w:hAnsi="Times New Roman" w:cs="Times New Roman"/>
          <w:sz w:val="28"/>
          <w:szCs w:val="28"/>
        </w:rPr>
      </w:pPr>
      <w:proofErr w:type="spellStart"/>
      <w:r w:rsidRPr="00D92720">
        <w:rPr>
          <w:rFonts w:ascii="Times New Roman" w:hAnsi="Times New Roman" w:cs="Times New Roman"/>
          <w:b/>
          <w:color w:val="23292D"/>
          <w:sz w:val="28"/>
          <w:szCs w:val="28"/>
        </w:rPr>
        <w:t>Django</w:t>
      </w:r>
      <w:proofErr w:type="spellEnd"/>
      <w:r w:rsidRPr="00D92720">
        <w:rPr>
          <w:rFonts w:ascii="Times New Roman" w:hAnsi="Times New Roman" w:cs="Times New Roman"/>
          <w:b/>
          <w:color w:val="23292D"/>
          <w:sz w:val="28"/>
          <w:szCs w:val="28"/>
        </w:rPr>
        <w:t xml:space="preserve"> </w:t>
      </w:r>
      <w:r w:rsidRPr="00D92720">
        <w:rPr>
          <w:rFonts w:ascii="Times New Roman" w:hAnsi="Times New Roman" w:cs="Times New Roman"/>
          <w:color w:val="23292D"/>
          <w:sz w:val="28"/>
          <w:szCs w:val="28"/>
        </w:rPr>
        <w:t xml:space="preserve">- Pomocou </w:t>
      </w:r>
      <w:proofErr w:type="spellStart"/>
      <w:r w:rsidRPr="00D92720">
        <w:rPr>
          <w:rFonts w:ascii="Times New Roman" w:hAnsi="Times New Roman" w:cs="Times New Roman"/>
          <w:color w:val="23292D"/>
          <w:sz w:val="28"/>
          <w:szCs w:val="28"/>
        </w:rPr>
        <w:t>pythonovského</w:t>
      </w:r>
      <w:proofErr w:type="spellEnd"/>
      <w:r w:rsidRPr="00D92720">
        <w:rPr>
          <w:rFonts w:ascii="Times New Roman" w:hAnsi="Times New Roman" w:cs="Times New Roman"/>
          <w:color w:val="23292D"/>
          <w:sz w:val="28"/>
          <w:szCs w:val="28"/>
        </w:rPr>
        <w:t xml:space="preserve"> kódu sme schopný vytvárať webové aplikácie a pripájať ich na databázu, na databázu sa pripája podľa nastavení ktoré sú v aplikácii v záložke vzduch/</w:t>
      </w:r>
      <w:proofErr w:type="spellStart"/>
      <w:r w:rsidRPr="00D92720">
        <w:rPr>
          <w:rFonts w:ascii="Times New Roman" w:hAnsi="Times New Roman" w:cs="Times New Roman"/>
          <w:color w:val="23292D"/>
          <w:sz w:val="28"/>
          <w:szCs w:val="28"/>
        </w:rPr>
        <w:t>settings</w:t>
      </w:r>
      <w:proofErr w:type="spellEnd"/>
      <w:r w:rsidRPr="00D92720">
        <w:rPr>
          <w:rFonts w:ascii="Times New Roman" w:hAnsi="Times New Roman" w:cs="Times New Roman"/>
          <w:color w:val="23292D"/>
          <w:sz w:val="28"/>
          <w:szCs w:val="28"/>
        </w:rPr>
        <w:t>.</w:t>
      </w:r>
    </w:p>
    <w:p w14:paraId="44BF5BDD" w14:textId="77777777" w:rsidR="00D92720" w:rsidRPr="00D92720" w:rsidRDefault="00D92720" w:rsidP="00D92720">
      <w:pPr>
        <w:spacing w:before="5"/>
        <w:ind w:left="100"/>
        <w:rPr>
          <w:rFonts w:ascii="Times New Roman" w:hAnsi="Times New Roman" w:cs="Times New Roman"/>
          <w:sz w:val="28"/>
          <w:szCs w:val="28"/>
        </w:rPr>
      </w:pPr>
      <w:r w:rsidRPr="00D92720">
        <w:rPr>
          <w:rFonts w:ascii="Times New Roman" w:hAnsi="Times New Roman" w:cs="Times New Roman"/>
          <w:b/>
          <w:color w:val="23292D"/>
          <w:sz w:val="28"/>
          <w:szCs w:val="28"/>
        </w:rPr>
        <w:t>Pripojenie na databázu</w:t>
      </w:r>
      <w:r w:rsidRPr="00D92720">
        <w:rPr>
          <w:rFonts w:ascii="Times New Roman" w:hAnsi="Times New Roman" w:cs="Times New Roman"/>
          <w:color w:val="23292D"/>
          <w:sz w:val="28"/>
          <w:szCs w:val="28"/>
        </w:rPr>
        <w:t>:</w:t>
      </w:r>
    </w:p>
    <w:p w14:paraId="65D46F84" w14:textId="2ECA9C3B" w:rsidR="00D92720" w:rsidRPr="00D92720" w:rsidRDefault="00D92720" w:rsidP="00713065">
      <w:pPr>
        <w:pStyle w:val="Zkladntext"/>
        <w:spacing w:before="38"/>
        <w:ind w:left="100"/>
        <w:rPr>
          <w:rFonts w:ascii="Times New Roman" w:hAnsi="Times New Roman" w:cs="Times New Roman"/>
          <w:sz w:val="28"/>
          <w:szCs w:val="28"/>
        </w:rPr>
      </w:pPr>
      <w:r w:rsidRPr="00D92720">
        <w:rPr>
          <w:rFonts w:ascii="Times New Roman" w:hAnsi="Times New Roman" w:cs="Times New Roman"/>
          <w:color w:val="23292D"/>
          <w:sz w:val="28"/>
          <w:szCs w:val="28"/>
        </w:rPr>
        <w:t>DATABASES = 'default': {</w:t>
      </w:r>
    </w:p>
    <w:p w14:paraId="21C70DAC" w14:textId="77777777" w:rsidR="00D92720" w:rsidRPr="00D92720" w:rsidRDefault="00D92720" w:rsidP="00D92720">
      <w:pPr>
        <w:pStyle w:val="Zkladntext"/>
        <w:spacing w:before="25" w:line="280" w:lineRule="auto"/>
        <w:ind w:left="869" w:right="4616"/>
        <w:rPr>
          <w:rFonts w:ascii="Times New Roman" w:hAnsi="Times New Roman" w:cs="Times New Roman"/>
          <w:sz w:val="28"/>
          <w:szCs w:val="28"/>
        </w:rPr>
      </w:pPr>
      <w:r w:rsidRPr="00D92720">
        <w:rPr>
          <w:rFonts w:ascii="Times New Roman" w:hAnsi="Times New Roman" w:cs="Times New Roman"/>
          <w:color w:val="23292D"/>
          <w:sz w:val="28"/>
          <w:szCs w:val="28"/>
        </w:rPr>
        <w:t>'ENGINE': 'django.db.backends.sqlite3', 'NAME': BASE_DIR / 'db.sqlite3',</w:t>
      </w:r>
    </w:p>
    <w:p w14:paraId="5B8AF2F6" w14:textId="5C8B0F02" w:rsidR="00D92720" w:rsidRPr="00D92720" w:rsidRDefault="00D92720" w:rsidP="00405572">
      <w:pPr>
        <w:pStyle w:val="Zkladntext"/>
        <w:spacing w:line="175" w:lineRule="exact"/>
        <w:ind w:left="484"/>
        <w:rPr>
          <w:rFonts w:ascii="Times New Roman" w:hAnsi="Times New Roman" w:cs="Times New Roman"/>
          <w:sz w:val="28"/>
          <w:szCs w:val="28"/>
        </w:rPr>
      </w:pPr>
      <w:r w:rsidRPr="00D92720">
        <w:rPr>
          <w:rFonts w:ascii="Times New Roman" w:hAnsi="Times New Roman" w:cs="Times New Roman"/>
          <w:color w:val="23292D"/>
          <w:w w:val="99"/>
          <w:sz w:val="28"/>
          <w:szCs w:val="28"/>
        </w:rPr>
        <w:t>}</w:t>
      </w:r>
    </w:p>
    <w:p w14:paraId="7C979EF4" w14:textId="77777777" w:rsidR="00D92720" w:rsidRPr="00D92720" w:rsidRDefault="00D92720" w:rsidP="00D92720">
      <w:pPr>
        <w:spacing w:before="26"/>
        <w:ind w:left="100"/>
        <w:rPr>
          <w:rFonts w:ascii="Times New Roman" w:hAnsi="Times New Roman" w:cs="Times New Roman"/>
          <w:sz w:val="28"/>
          <w:szCs w:val="28"/>
        </w:rPr>
      </w:pPr>
      <w:r w:rsidRPr="00D92720">
        <w:rPr>
          <w:rFonts w:ascii="Times New Roman" w:hAnsi="Times New Roman" w:cs="Times New Roman"/>
          <w:noProof/>
          <w:sz w:val="28"/>
          <w:szCs w:val="28"/>
        </w:rPr>
        <w:drawing>
          <wp:anchor distT="0" distB="0" distL="0" distR="0" simplePos="0" relativeHeight="251660288" behindDoc="0" locked="0" layoutInCell="1" allowOverlap="1" wp14:anchorId="198C37C6" wp14:editId="334474EE">
            <wp:simplePos x="0" y="0"/>
            <wp:positionH relativeFrom="page">
              <wp:posOffset>914400</wp:posOffset>
            </wp:positionH>
            <wp:positionV relativeFrom="paragraph">
              <wp:posOffset>180787</wp:posOffset>
            </wp:positionV>
            <wp:extent cx="4591050" cy="10668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4591050" cy="1066800"/>
                    </a:xfrm>
                    <a:prstGeom prst="rect">
                      <a:avLst/>
                    </a:prstGeom>
                  </pic:spPr>
                </pic:pic>
              </a:graphicData>
            </a:graphic>
          </wp:anchor>
        </w:drawing>
      </w:r>
      <w:r w:rsidRPr="00D92720">
        <w:rPr>
          <w:rFonts w:ascii="Times New Roman" w:hAnsi="Times New Roman" w:cs="Times New Roman"/>
          <w:color w:val="23292D"/>
          <w:sz w:val="28"/>
          <w:szCs w:val="28"/>
        </w:rPr>
        <w:t>Čo nás pripojí takto:</w:t>
      </w:r>
    </w:p>
    <w:p w14:paraId="5FBA03CE" w14:textId="77777777" w:rsidR="00D92720" w:rsidRPr="00D92720" w:rsidRDefault="00D92720" w:rsidP="00D92720">
      <w:pPr>
        <w:pStyle w:val="Zkladntext"/>
        <w:spacing w:line="182" w:lineRule="exact"/>
        <w:ind w:left="82" w:right="102"/>
        <w:jc w:val="center"/>
        <w:rPr>
          <w:rFonts w:ascii="Times New Roman" w:hAnsi="Times New Roman" w:cs="Times New Roman"/>
          <w:sz w:val="28"/>
          <w:szCs w:val="28"/>
        </w:rPr>
      </w:pPr>
      <w:r w:rsidRPr="00D92720">
        <w:rPr>
          <w:rFonts w:ascii="Times New Roman" w:hAnsi="Times New Roman" w:cs="Times New Roman"/>
          <w:sz w:val="28"/>
          <w:szCs w:val="28"/>
        </w:rPr>
        <w:t>Obr4. Pripojenie na server</w:t>
      </w:r>
    </w:p>
    <w:p w14:paraId="76442591" w14:textId="77777777" w:rsidR="00D92720" w:rsidRPr="00D92720" w:rsidRDefault="00D92720" w:rsidP="00D92720">
      <w:pPr>
        <w:ind w:left="100"/>
        <w:rPr>
          <w:rFonts w:ascii="Times New Roman" w:hAnsi="Times New Roman" w:cs="Times New Roman"/>
          <w:sz w:val="28"/>
          <w:szCs w:val="28"/>
        </w:rPr>
      </w:pPr>
      <w:r w:rsidRPr="00D92720">
        <w:rPr>
          <w:rFonts w:ascii="Times New Roman" w:hAnsi="Times New Roman" w:cs="Times New Roman"/>
          <w:color w:val="23292D"/>
          <w:sz w:val="28"/>
          <w:szCs w:val="28"/>
        </w:rPr>
        <w:t xml:space="preserve">Na počítači je potrebné mať nainštalovaný </w:t>
      </w:r>
      <w:proofErr w:type="spellStart"/>
      <w:r w:rsidRPr="00D92720">
        <w:rPr>
          <w:rFonts w:ascii="Times New Roman" w:hAnsi="Times New Roman" w:cs="Times New Roman"/>
          <w:color w:val="23292D"/>
          <w:sz w:val="28"/>
          <w:szCs w:val="28"/>
        </w:rPr>
        <w:t>Python</w:t>
      </w:r>
      <w:proofErr w:type="spellEnd"/>
      <w:r w:rsidRPr="00D92720">
        <w:rPr>
          <w:rFonts w:ascii="Times New Roman" w:hAnsi="Times New Roman" w:cs="Times New Roman"/>
          <w:color w:val="23292D"/>
          <w:sz w:val="28"/>
          <w:szCs w:val="28"/>
        </w:rPr>
        <w:t xml:space="preserve"> a treba mať nainštalovanú knižnicu </w:t>
      </w:r>
      <w:proofErr w:type="spellStart"/>
      <w:r w:rsidRPr="00D92720">
        <w:rPr>
          <w:rFonts w:ascii="Times New Roman" w:hAnsi="Times New Roman" w:cs="Times New Roman"/>
          <w:color w:val="23292D"/>
          <w:sz w:val="28"/>
          <w:szCs w:val="28"/>
        </w:rPr>
        <w:t>Django</w:t>
      </w:r>
      <w:proofErr w:type="spellEnd"/>
      <w:r w:rsidRPr="00D92720">
        <w:rPr>
          <w:rFonts w:ascii="Times New Roman" w:hAnsi="Times New Roman" w:cs="Times New Roman"/>
          <w:color w:val="23292D"/>
          <w:sz w:val="28"/>
          <w:szCs w:val="28"/>
        </w:rPr>
        <w:t>.</w:t>
      </w:r>
    </w:p>
    <w:p w14:paraId="5BDAAA91" w14:textId="7C84091D" w:rsidR="00713065" w:rsidRDefault="00D92720" w:rsidP="00405572">
      <w:pPr>
        <w:spacing w:before="95"/>
        <w:ind w:firstLine="100"/>
        <w:rPr>
          <w:rFonts w:ascii="Times New Roman" w:hAnsi="Times New Roman" w:cs="Times New Roman"/>
          <w:color w:val="23292D"/>
          <w:sz w:val="32"/>
          <w:szCs w:val="32"/>
        </w:rPr>
      </w:pPr>
      <w:r w:rsidRPr="00D92720">
        <w:rPr>
          <w:rFonts w:ascii="Times New Roman" w:hAnsi="Times New Roman" w:cs="Times New Roman"/>
          <w:color w:val="23292D"/>
          <w:sz w:val="28"/>
          <w:szCs w:val="28"/>
        </w:rPr>
        <w:t xml:space="preserve">Inštalácia </w:t>
      </w:r>
      <w:proofErr w:type="spellStart"/>
      <w:r w:rsidRPr="00D92720">
        <w:rPr>
          <w:rFonts w:ascii="Times New Roman" w:hAnsi="Times New Roman" w:cs="Times New Roman"/>
          <w:color w:val="23292D"/>
          <w:sz w:val="28"/>
          <w:szCs w:val="28"/>
        </w:rPr>
        <w:t>Djanga</w:t>
      </w:r>
      <w:proofErr w:type="spellEnd"/>
      <w:r w:rsidRPr="00D92720">
        <w:rPr>
          <w:rFonts w:ascii="Times New Roman" w:hAnsi="Times New Roman" w:cs="Times New Roman"/>
          <w:color w:val="23292D"/>
          <w:sz w:val="28"/>
          <w:szCs w:val="28"/>
        </w:rPr>
        <w:t xml:space="preserve">: </w:t>
      </w:r>
      <w:proofErr w:type="spellStart"/>
      <w:r w:rsidRPr="00D92720">
        <w:rPr>
          <w:rFonts w:ascii="Times New Roman" w:hAnsi="Times New Roman" w:cs="Times New Roman"/>
          <w:color w:val="0C4A33"/>
          <w:sz w:val="28"/>
          <w:szCs w:val="28"/>
          <w:shd w:val="clear" w:color="auto" w:fill="F8F8F8"/>
        </w:rPr>
        <w:t>pip</w:t>
      </w:r>
      <w:proofErr w:type="spellEnd"/>
      <w:r w:rsidRPr="00D92720">
        <w:rPr>
          <w:rFonts w:ascii="Times New Roman" w:hAnsi="Times New Roman" w:cs="Times New Roman"/>
          <w:color w:val="0C4A33"/>
          <w:sz w:val="28"/>
          <w:szCs w:val="28"/>
          <w:shd w:val="clear" w:color="auto" w:fill="F8F8F8"/>
        </w:rPr>
        <w:t xml:space="preserve"> </w:t>
      </w:r>
      <w:proofErr w:type="spellStart"/>
      <w:r w:rsidRPr="00D92720">
        <w:rPr>
          <w:rFonts w:ascii="Times New Roman" w:hAnsi="Times New Roman" w:cs="Times New Roman"/>
          <w:color w:val="0C4A33"/>
          <w:sz w:val="28"/>
          <w:szCs w:val="28"/>
          <w:shd w:val="clear" w:color="auto" w:fill="F8F8F8"/>
        </w:rPr>
        <w:t>install</w:t>
      </w:r>
      <w:proofErr w:type="spellEnd"/>
      <w:r w:rsidRPr="00D92720">
        <w:rPr>
          <w:rFonts w:ascii="Times New Roman" w:hAnsi="Times New Roman" w:cs="Times New Roman"/>
          <w:color w:val="0C4A33"/>
          <w:sz w:val="28"/>
          <w:szCs w:val="28"/>
          <w:shd w:val="clear" w:color="auto" w:fill="F8F8F8"/>
        </w:rPr>
        <w:t xml:space="preserve"> </w:t>
      </w:r>
      <w:proofErr w:type="spellStart"/>
      <w:r w:rsidRPr="00D92720">
        <w:rPr>
          <w:rFonts w:ascii="Times New Roman" w:hAnsi="Times New Roman" w:cs="Times New Roman"/>
          <w:color w:val="0C4A33"/>
          <w:sz w:val="28"/>
          <w:szCs w:val="28"/>
          <w:shd w:val="clear" w:color="auto" w:fill="F8F8F8"/>
        </w:rPr>
        <w:t>Django</w:t>
      </w:r>
      <w:proofErr w:type="spellEnd"/>
      <w:r w:rsidRPr="00D92720">
        <w:rPr>
          <w:rFonts w:ascii="Times New Roman" w:hAnsi="Times New Roman" w:cs="Times New Roman"/>
          <w:color w:val="0C4A33"/>
          <w:sz w:val="28"/>
          <w:szCs w:val="28"/>
          <w:shd w:val="clear" w:color="auto" w:fill="F8F8F8"/>
        </w:rPr>
        <w:t>==3.1.3</w:t>
      </w:r>
      <w:r w:rsidR="00713065">
        <w:rPr>
          <w:rFonts w:ascii="Times New Roman" w:hAnsi="Times New Roman" w:cs="Times New Roman"/>
          <w:color w:val="0C4A33"/>
          <w:sz w:val="28"/>
          <w:szCs w:val="28"/>
          <w:shd w:val="clear" w:color="auto" w:fill="F8F8F8"/>
        </w:rPr>
        <w:t xml:space="preserve"> </w:t>
      </w:r>
      <w:r w:rsidR="00BD0044" w:rsidRPr="00BD0044">
        <w:rPr>
          <w:rFonts w:ascii="Times New Roman" w:hAnsi="Times New Roman" w:cs="Times New Roman"/>
          <w:color w:val="23292D"/>
          <w:sz w:val="32"/>
          <w:szCs w:val="32"/>
        </w:rPr>
        <w:t>5.4</w:t>
      </w:r>
      <w:r w:rsidRPr="00BD0044">
        <w:rPr>
          <w:rFonts w:ascii="Times New Roman" w:hAnsi="Times New Roman" w:cs="Times New Roman"/>
          <w:color w:val="23292D"/>
          <w:sz w:val="32"/>
          <w:szCs w:val="32"/>
        </w:rPr>
        <w:t>.</w:t>
      </w:r>
    </w:p>
    <w:p w14:paraId="705E97D1" w14:textId="50D79252" w:rsidR="00405572" w:rsidRDefault="00405572" w:rsidP="00405572">
      <w:pPr>
        <w:spacing w:before="95"/>
        <w:ind w:firstLine="100"/>
        <w:rPr>
          <w:rFonts w:ascii="Times New Roman" w:hAnsi="Times New Roman" w:cs="Times New Roman"/>
          <w:color w:val="23292D"/>
          <w:sz w:val="32"/>
          <w:szCs w:val="32"/>
        </w:rPr>
      </w:pPr>
      <w:r w:rsidRPr="00D92720">
        <w:rPr>
          <w:rFonts w:ascii="Times New Roman" w:hAnsi="Times New Roman" w:cs="Times New Roman"/>
          <w:noProof/>
          <w:sz w:val="28"/>
          <w:szCs w:val="28"/>
        </w:rPr>
        <w:lastRenderedPageBreak/>
        <w:drawing>
          <wp:anchor distT="0" distB="0" distL="0" distR="0" simplePos="0" relativeHeight="251661312" behindDoc="0" locked="0" layoutInCell="1" allowOverlap="1" wp14:anchorId="6446ABAB" wp14:editId="791541DB">
            <wp:simplePos x="0" y="0"/>
            <wp:positionH relativeFrom="margin">
              <wp:align>center</wp:align>
            </wp:positionH>
            <wp:positionV relativeFrom="paragraph">
              <wp:posOffset>390779</wp:posOffset>
            </wp:positionV>
            <wp:extent cx="5724525" cy="6581775"/>
            <wp:effectExtent l="0" t="0" r="9525" b="952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3" cstate="print"/>
                    <a:stretch>
                      <a:fillRect/>
                    </a:stretch>
                  </pic:blipFill>
                  <pic:spPr>
                    <a:xfrm>
                      <a:off x="0" y="0"/>
                      <a:ext cx="5724525" cy="6581775"/>
                    </a:xfrm>
                    <a:prstGeom prst="rect">
                      <a:avLst/>
                    </a:prstGeom>
                  </pic:spPr>
                </pic:pic>
              </a:graphicData>
            </a:graphic>
          </wp:anchor>
        </w:drawing>
      </w:r>
      <w:r w:rsidRPr="00405572">
        <w:rPr>
          <w:rFonts w:ascii="Times New Roman" w:hAnsi="Times New Roman" w:cs="Times New Roman"/>
          <w:color w:val="23292D"/>
          <w:sz w:val="28"/>
          <w:szCs w:val="28"/>
        </w:rPr>
        <w:t>Dátový model</w:t>
      </w:r>
      <w:r>
        <w:rPr>
          <w:rFonts w:ascii="Times New Roman" w:hAnsi="Times New Roman" w:cs="Times New Roman"/>
          <w:color w:val="23292D"/>
          <w:sz w:val="32"/>
          <w:szCs w:val="32"/>
        </w:rPr>
        <w:t>:</w:t>
      </w:r>
    </w:p>
    <w:p w14:paraId="6CD66070" w14:textId="0887EBC4" w:rsidR="00D92720" w:rsidRPr="00405572" w:rsidRDefault="00D92720" w:rsidP="00405572">
      <w:pPr>
        <w:spacing w:before="95"/>
        <w:ind w:left="2832" w:firstLine="708"/>
        <w:rPr>
          <w:rFonts w:ascii="Times New Roman" w:hAnsi="Times New Roman" w:cs="Times New Roman"/>
          <w:sz w:val="32"/>
          <w:szCs w:val="32"/>
        </w:rPr>
      </w:pPr>
      <w:r w:rsidRPr="00D92720">
        <w:rPr>
          <w:rFonts w:ascii="Times New Roman" w:hAnsi="Times New Roman" w:cs="Times New Roman"/>
          <w:color w:val="23292D"/>
          <w:sz w:val="28"/>
          <w:szCs w:val="28"/>
        </w:rPr>
        <w:t>Obr5. Relačný model</w:t>
      </w:r>
    </w:p>
    <w:p w14:paraId="773EA105" w14:textId="77777777" w:rsidR="00D92720" w:rsidRPr="00D92720" w:rsidRDefault="00D92720" w:rsidP="00D92720">
      <w:pPr>
        <w:pStyle w:val="Zkladntext"/>
        <w:spacing w:before="9"/>
        <w:rPr>
          <w:rFonts w:ascii="Times New Roman" w:hAnsi="Times New Roman" w:cs="Times New Roman"/>
          <w:sz w:val="28"/>
          <w:szCs w:val="28"/>
        </w:rPr>
      </w:pPr>
    </w:p>
    <w:p w14:paraId="38B4323B" w14:textId="77777777" w:rsidR="00D92720" w:rsidRPr="00D92720" w:rsidRDefault="00D92720" w:rsidP="00D92720">
      <w:pPr>
        <w:spacing w:line="276" w:lineRule="auto"/>
        <w:ind w:left="100" w:right="116"/>
        <w:rPr>
          <w:rFonts w:ascii="Times New Roman" w:hAnsi="Times New Roman" w:cs="Times New Roman"/>
          <w:sz w:val="28"/>
          <w:szCs w:val="28"/>
        </w:rPr>
      </w:pPr>
      <w:r w:rsidRPr="00D92720">
        <w:rPr>
          <w:rFonts w:ascii="Times New Roman" w:hAnsi="Times New Roman" w:cs="Times New Roman"/>
          <w:sz w:val="28"/>
          <w:szCs w:val="28"/>
        </w:rPr>
        <w:t xml:space="preserve">Dáta o nameraných hodnotách znečisťujúcich látok sa nachádzajú v databáze </w:t>
      </w:r>
      <w:proofErr w:type="spellStart"/>
      <w:r w:rsidRPr="00D92720">
        <w:rPr>
          <w:rFonts w:ascii="Times New Roman" w:hAnsi="Times New Roman" w:cs="Times New Roman"/>
          <w:b/>
          <w:sz w:val="28"/>
          <w:szCs w:val="28"/>
        </w:rPr>
        <w:t>obs</w:t>
      </w:r>
      <w:proofErr w:type="spellEnd"/>
      <w:r w:rsidRPr="00D92720">
        <w:rPr>
          <w:rFonts w:ascii="Times New Roman" w:hAnsi="Times New Roman" w:cs="Times New Roman"/>
          <w:b/>
          <w:sz w:val="28"/>
          <w:szCs w:val="28"/>
        </w:rPr>
        <w:t xml:space="preserve"> </w:t>
      </w:r>
      <w:r w:rsidRPr="00D92720">
        <w:rPr>
          <w:rFonts w:ascii="Times New Roman" w:hAnsi="Times New Roman" w:cs="Times New Roman"/>
          <w:sz w:val="28"/>
          <w:szCs w:val="28"/>
        </w:rPr>
        <w:t xml:space="preserve">v tabuľke </w:t>
      </w:r>
      <w:r w:rsidRPr="00D92720">
        <w:rPr>
          <w:rFonts w:ascii="Times New Roman" w:hAnsi="Times New Roman" w:cs="Times New Roman"/>
          <w:b/>
          <w:sz w:val="28"/>
          <w:szCs w:val="28"/>
        </w:rPr>
        <w:t xml:space="preserve">obs_nmsko_1h </w:t>
      </w:r>
      <w:r w:rsidRPr="00D92720">
        <w:rPr>
          <w:rFonts w:ascii="Times New Roman" w:hAnsi="Times New Roman" w:cs="Times New Roman"/>
          <w:sz w:val="28"/>
          <w:szCs w:val="28"/>
        </w:rPr>
        <w:t xml:space="preserve">v stĺpcoch </w:t>
      </w:r>
      <w:r w:rsidRPr="00D92720">
        <w:rPr>
          <w:rFonts w:ascii="Times New Roman" w:hAnsi="Times New Roman" w:cs="Times New Roman"/>
          <w:b/>
          <w:sz w:val="28"/>
          <w:szCs w:val="28"/>
        </w:rPr>
        <w:t xml:space="preserve">PM10, PM2_5, SO2, NO2, O3. </w:t>
      </w:r>
      <w:r w:rsidRPr="00D92720">
        <w:rPr>
          <w:rFonts w:ascii="Times New Roman" w:hAnsi="Times New Roman" w:cs="Times New Roman"/>
          <w:sz w:val="28"/>
          <w:szCs w:val="28"/>
        </w:rPr>
        <w:t xml:space="preserve">Nachádzajú sa tu namerané hodnoty každej látky (dátový typ </w:t>
      </w:r>
      <w:proofErr w:type="spellStart"/>
      <w:r w:rsidRPr="00D92720">
        <w:rPr>
          <w:rFonts w:ascii="Times New Roman" w:hAnsi="Times New Roman" w:cs="Times New Roman"/>
          <w:i/>
          <w:sz w:val="28"/>
          <w:szCs w:val="28"/>
        </w:rPr>
        <w:t>float</w:t>
      </w:r>
      <w:proofErr w:type="spellEnd"/>
      <w:r w:rsidRPr="00D92720">
        <w:rPr>
          <w:rFonts w:ascii="Times New Roman" w:hAnsi="Times New Roman" w:cs="Times New Roman"/>
          <w:sz w:val="28"/>
          <w:szCs w:val="28"/>
        </w:rPr>
        <w:t xml:space="preserve">), v ktorý deň a čas (stĺpec </w:t>
      </w:r>
      <w:proofErr w:type="spellStart"/>
      <w:r w:rsidRPr="00D92720">
        <w:rPr>
          <w:rFonts w:ascii="Times New Roman" w:hAnsi="Times New Roman" w:cs="Times New Roman"/>
          <w:b/>
          <w:sz w:val="28"/>
          <w:szCs w:val="28"/>
        </w:rPr>
        <w:t>date</w:t>
      </w:r>
      <w:proofErr w:type="spellEnd"/>
      <w:r w:rsidRPr="00D92720">
        <w:rPr>
          <w:rFonts w:ascii="Times New Roman" w:hAnsi="Times New Roman" w:cs="Times New Roman"/>
          <w:sz w:val="28"/>
          <w:szCs w:val="28"/>
        </w:rPr>
        <w:t>) a ktorou stanicou (</w:t>
      </w:r>
      <w:proofErr w:type="spellStart"/>
      <w:r w:rsidRPr="00D92720">
        <w:rPr>
          <w:rFonts w:ascii="Times New Roman" w:hAnsi="Times New Roman" w:cs="Times New Roman"/>
          <w:b/>
          <w:sz w:val="28"/>
          <w:szCs w:val="28"/>
        </w:rPr>
        <w:t>si_id</w:t>
      </w:r>
      <w:proofErr w:type="spellEnd"/>
      <w:r w:rsidRPr="00D92720">
        <w:rPr>
          <w:rFonts w:ascii="Times New Roman" w:hAnsi="Times New Roman" w:cs="Times New Roman"/>
          <w:b/>
          <w:sz w:val="28"/>
          <w:szCs w:val="28"/>
        </w:rPr>
        <w:t xml:space="preserve"> </w:t>
      </w:r>
      <w:r w:rsidRPr="00D92720">
        <w:rPr>
          <w:rFonts w:ascii="Times New Roman" w:hAnsi="Times New Roman" w:cs="Times New Roman"/>
          <w:sz w:val="28"/>
          <w:szCs w:val="28"/>
        </w:rPr>
        <w:t xml:space="preserve">- cudzí kľúč do tabuľky </w:t>
      </w:r>
      <w:r w:rsidRPr="00D92720">
        <w:rPr>
          <w:rFonts w:ascii="Times New Roman" w:hAnsi="Times New Roman" w:cs="Times New Roman"/>
          <w:b/>
          <w:sz w:val="28"/>
          <w:szCs w:val="28"/>
        </w:rPr>
        <w:t>si.si</w:t>
      </w:r>
      <w:r w:rsidRPr="00D92720">
        <w:rPr>
          <w:rFonts w:ascii="Times New Roman" w:hAnsi="Times New Roman" w:cs="Times New Roman"/>
          <w:sz w:val="28"/>
          <w:szCs w:val="28"/>
        </w:rPr>
        <w:t>).</w:t>
      </w:r>
    </w:p>
    <w:p w14:paraId="0487766B" w14:textId="77777777" w:rsidR="00D92720" w:rsidRPr="00D92720" w:rsidRDefault="00D92720" w:rsidP="00D92720">
      <w:pPr>
        <w:spacing w:before="67" w:line="278" w:lineRule="auto"/>
        <w:ind w:left="100" w:right="497"/>
        <w:rPr>
          <w:rFonts w:ascii="Times New Roman" w:hAnsi="Times New Roman" w:cs="Times New Roman"/>
          <w:sz w:val="28"/>
          <w:szCs w:val="28"/>
        </w:rPr>
      </w:pPr>
      <w:r w:rsidRPr="00D92720">
        <w:rPr>
          <w:rFonts w:ascii="Times New Roman" w:hAnsi="Times New Roman" w:cs="Times New Roman"/>
          <w:sz w:val="28"/>
          <w:szCs w:val="28"/>
        </w:rPr>
        <w:t xml:space="preserve">Dáta o staniciach sa nachádzajú v databáze </w:t>
      </w:r>
      <w:r w:rsidRPr="00D92720">
        <w:rPr>
          <w:rFonts w:ascii="Times New Roman" w:hAnsi="Times New Roman" w:cs="Times New Roman"/>
          <w:b/>
          <w:sz w:val="28"/>
          <w:szCs w:val="28"/>
        </w:rPr>
        <w:t xml:space="preserve">si </w:t>
      </w:r>
      <w:r w:rsidRPr="00D92720">
        <w:rPr>
          <w:rFonts w:ascii="Times New Roman" w:hAnsi="Times New Roman" w:cs="Times New Roman"/>
          <w:sz w:val="28"/>
          <w:szCs w:val="28"/>
        </w:rPr>
        <w:t xml:space="preserve">v tabuľke </w:t>
      </w:r>
      <w:r w:rsidRPr="00D92720">
        <w:rPr>
          <w:rFonts w:ascii="Times New Roman" w:hAnsi="Times New Roman" w:cs="Times New Roman"/>
          <w:b/>
          <w:sz w:val="28"/>
          <w:szCs w:val="28"/>
        </w:rPr>
        <w:t xml:space="preserve">si. </w:t>
      </w:r>
      <w:r w:rsidRPr="00D92720">
        <w:rPr>
          <w:rFonts w:ascii="Times New Roman" w:hAnsi="Times New Roman" w:cs="Times New Roman"/>
          <w:sz w:val="28"/>
          <w:szCs w:val="28"/>
        </w:rPr>
        <w:t xml:space="preserve">Nachádzajú sa </w:t>
      </w:r>
      <w:r w:rsidRPr="00D92720">
        <w:rPr>
          <w:rFonts w:ascii="Times New Roman" w:hAnsi="Times New Roman" w:cs="Times New Roman"/>
          <w:sz w:val="28"/>
          <w:szCs w:val="28"/>
        </w:rPr>
        <w:lastRenderedPageBreak/>
        <w:t xml:space="preserve">tu údaje ako názov stanice (stĺpec </w:t>
      </w:r>
      <w:proofErr w:type="spellStart"/>
      <w:r w:rsidRPr="00D92720">
        <w:rPr>
          <w:rFonts w:ascii="Times New Roman" w:hAnsi="Times New Roman" w:cs="Times New Roman"/>
          <w:b/>
          <w:sz w:val="28"/>
          <w:szCs w:val="28"/>
        </w:rPr>
        <w:t>name</w:t>
      </w:r>
      <w:proofErr w:type="spellEnd"/>
      <w:r w:rsidRPr="00D92720">
        <w:rPr>
          <w:rFonts w:ascii="Times New Roman" w:hAnsi="Times New Roman" w:cs="Times New Roman"/>
          <w:sz w:val="28"/>
          <w:szCs w:val="28"/>
        </w:rPr>
        <w:t xml:space="preserve">), číslo stanice (stĺpec </w:t>
      </w:r>
      <w:r w:rsidRPr="00D92720">
        <w:rPr>
          <w:rFonts w:ascii="Times New Roman" w:hAnsi="Times New Roman" w:cs="Times New Roman"/>
          <w:b/>
          <w:sz w:val="28"/>
          <w:szCs w:val="28"/>
        </w:rPr>
        <w:t>ii</w:t>
      </w:r>
      <w:r w:rsidRPr="00D92720">
        <w:rPr>
          <w:rFonts w:ascii="Times New Roman" w:hAnsi="Times New Roman" w:cs="Times New Roman"/>
          <w:sz w:val="28"/>
          <w:szCs w:val="28"/>
        </w:rPr>
        <w:t xml:space="preserve">), súradnice stanice (stĺpce </w:t>
      </w:r>
      <w:proofErr w:type="spellStart"/>
      <w:r w:rsidRPr="00D92720">
        <w:rPr>
          <w:rFonts w:ascii="Times New Roman" w:hAnsi="Times New Roman" w:cs="Times New Roman"/>
          <w:b/>
          <w:sz w:val="28"/>
          <w:szCs w:val="28"/>
        </w:rPr>
        <w:t>lat</w:t>
      </w:r>
      <w:proofErr w:type="spellEnd"/>
      <w:r w:rsidRPr="00D92720">
        <w:rPr>
          <w:rFonts w:ascii="Times New Roman" w:hAnsi="Times New Roman" w:cs="Times New Roman"/>
          <w:b/>
          <w:sz w:val="28"/>
          <w:szCs w:val="28"/>
        </w:rPr>
        <w:t xml:space="preserve"> </w:t>
      </w:r>
      <w:r w:rsidRPr="00D92720">
        <w:rPr>
          <w:rFonts w:ascii="Times New Roman" w:hAnsi="Times New Roman" w:cs="Times New Roman"/>
          <w:sz w:val="28"/>
          <w:szCs w:val="28"/>
        </w:rPr>
        <w:t xml:space="preserve">a </w:t>
      </w:r>
      <w:proofErr w:type="spellStart"/>
      <w:r w:rsidRPr="00D92720">
        <w:rPr>
          <w:rFonts w:ascii="Times New Roman" w:hAnsi="Times New Roman" w:cs="Times New Roman"/>
          <w:b/>
          <w:sz w:val="28"/>
          <w:szCs w:val="28"/>
        </w:rPr>
        <w:t>lon</w:t>
      </w:r>
      <w:proofErr w:type="spellEnd"/>
      <w:r w:rsidRPr="00D92720">
        <w:rPr>
          <w:rFonts w:ascii="Times New Roman" w:hAnsi="Times New Roman" w:cs="Times New Roman"/>
          <w:sz w:val="28"/>
          <w:szCs w:val="28"/>
        </w:rPr>
        <w:t>).</w:t>
      </w:r>
    </w:p>
    <w:p w14:paraId="5BD6A18A" w14:textId="77777777" w:rsidR="00D92720" w:rsidRPr="00D92720" w:rsidRDefault="00D92720" w:rsidP="00D92720">
      <w:pPr>
        <w:spacing w:before="11"/>
        <w:rPr>
          <w:rFonts w:ascii="Times New Roman" w:hAnsi="Times New Roman" w:cs="Times New Roman"/>
          <w:sz w:val="28"/>
          <w:szCs w:val="28"/>
        </w:rPr>
      </w:pPr>
    </w:p>
    <w:p w14:paraId="60CF1E75" w14:textId="7E094D2B" w:rsidR="0087529E" w:rsidRDefault="00D92720" w:rsidP="0087529E">
      <w:pPr>
        <w:spacing w:line="276" w:lineRule="auto"/>
        <w:ind w:left="100"/>
        <w:rPr>
          <w:b/>
        </w:rPr>
      </w:pPr>
      <w:r w:rsidRPr="00D92720">
        <w:rPr>
          <w:rFonts w:ascii="Times New Roman" w:hAnsi="Times New Roman" w:cs="Times New Roman"/>
          <w:sz w:val="28"/>
          <w:szCs w:val="28"/>
        </w:rPr>
        <w:t xml:space="preserve">Na prepojenie týchto dvoch tabuliek, teda na získanie nameraných hodnôt látok spolu aj s názvom stanice, sa použije cudzí kľúč </w:t>
      </w:r>
      <w:proofErr w:type="spellStart"/>
      <w:r w:rsidRPr="00D92720">
        <w:rPr>
          <w:rFonts w:ascii="Times New Roman" w:hAnsi="Times New Roman" w:cs="Times New Roman"/>
          <w:b/>
          <w:sz w:val="28"/>
          <w:szCs w:val="28"/>
        </w:rPr>
        <w:t>si_id</w:t>
      </w:r>
      <w:proofErr w:type="spellEnd"/>
      <w:r w:rsidRPr="00D92720">
        <w:rPr>
          <w:rFonts w:ascii="Times New Roman" w:hAnsi="Times New Roman" w:cs="Times New Roman"/>
          <w:b/>
          <w:sz w:val="28"/>
          <w:szCs w:val="28"/>
        </w:rPr>
        <w:t xml:space="preserve"> </w:t>
      </w:r>
      <w:r w:rsidRPr="00D92720">
        <w:rPr>
          <w:rFonts w:ascii="Times New Roman" w:hAnsi="Times New Roman" w:cs="Times New Roman"/>
          <w:sz w:val="28"/>
          <w:szCs w:val="28"/>
        </w:rPr>
        <w:t xml:space="preserve">v tabuľke </w:t>
      </w:r>
      <w:r w:rsidRPr="00D92720">
        <w:rPr>
          <w:rFonts w:ascii="Times New Roman" w:hAnsi="Times New Roman" w:cs="Times New Roman"/>
          <w:b/>
          <w:sz w:val="28"/>
          <w:szCs w:val="28"/>
        </w:rPr>
        <w:t xml:space="preserve">obs_nmsko_1h </w:t>
      </w:r>
      <w:r w:rsidRPr="00D92720">
        <w:rPr>
          <w:rFonts w:ascii="Times New Roman" w:hAnsi="Times New Roman" w:cs="Times New Roman"/>
          <w:sz w:val="28"/>
          <w:szCs w:val="28"/>
        </w:rPr>
        <w:t xml:space="preserve">odkazujúci sa do tabuľky </w:t>
      </w:r>
      <w:r w:rsidRPr="00D92720">
        <w:rPr>
          <w:rFonts w:ascii="Times New Roman" w:hAnsi="Times New Roman" w:cs="Times New Roman"/>
          <w:b/>
          <w:sz w:val="28"/>
          <w:szCs w:val="28"/>
        </w:rPr>
        <w:t>si</w:t>
      </w:r>
      <w:r>
        <w:rPr>
          <w:b/>
        </w:rPr>
        <w:t>.</w:t>
      </w:r>
    </w:p>
    <w:p w14:paraId="45E25ED6" w14:textId="185D0718" w:rsidR="0087529E" w:rsidRDefault="0087529E" w:rsidP="0087529E">
      <w:pPr>
        <w:spacing w:line="276" w:lineRule="auto"/>
        <w:ind w:left="100"/>
        <w:rPr>
          <w:b/>
        </w:rPr>
      </w:pPr>
    </w:p>
    <w:p w14:paraId="43E5E4E8" w14:textId="2D35425F" w:rsidR="0087529E" w:rsidRPr="0087529E" w:rsidRDefault="0087529E" w:rsidP="0087529E">
      <w:pPr>
        <w:pStyle w:val="Nadpis3"/>
        <w:rPr>
          <w:rFonts w:ascii="Times New Roman" w:hAnsi="Times New Roman" w:cs="Times New Roman"/>
          <w:color w:val="23292D"/>
          <w:sz w:val="32"/>
          <w:szCs w:val="32"/>
        </w:rPr>
      </w:pPr>
      <w:bookmarkStart w:id="31" w:name="_Toc62922336"/>
      <w:bookmarkStart w:id="32" w:name="_Toc63170268"/>
      <w:r w:rsidRPr="0087529E">
        <w:rPr>
          <w:rFonts w:ascii="Times New Roman" w:hAnsi="Times New Roman" w:cs="Times New Roman"/>
          <w:color w:val="23292D"/>
          <w:sz w:val="32"/>
          <w:szCs w:val="32"/>
        </w:rPr>
        <w:t>5.</w:t>
      </w:r>
      <w:r w:rsidR="001231F0">
        <w:rPr>
          <w:rFonts w:ascii="Times New Roman" w:hAnsi="Times New Roman" w:cs="Times New Roman"/>
          <w:color w:val="23292D"/>
          <w:sz w:val="32"/>
          <w:szCs w:val="32"/>
        </w:rPr>
        <w:t>2</w:t>
      </w:r>
      <w:r w:rsidRPr="0087529E">
        <w:rPr>
          <w:rFonts w:ascii="Times New Roman" w:hAnsi="Times New Roman" w:cs="Times New Roman"/>
          <w:color w:val="23292D"/>
          <w:sz w:val="32"/>
          <w:szCs w:val="32"/>
        </w:rPr>
        <w:t xml:space="preserve"> </w:t>
      </w:r>
      <w:r w:rsidRPr="00405572">
        <w:rPr>
          <w:rFonts w:ascii="Times New Roman" w:hAnsi="Times New Roman" w:cs="Times New Roman"/>
          <w:color w:val="23292D"/>
          <w:sz w:val="32"/>
          <w:szCs w:val="32"/>
          <w:u w:val="single"/>
        </w:rPr>
        <w:t>Používateľské rozhranie</w:t>
      </w:r>
      <w:bookmarkEnd w:id="31"/>
      <w:bookmarkEnd w:id="32"/>
    </w:p>
    <w:p w14:paraId="3EA08F7E" w14:textId="2CED0878" w:rsidR="00BD0044" w:rsidRDefault="0087529E" w:rsidP="0087529E">
      <w:pPr>
        <w:spacing w:line="276" w:lineRule="auto"/>
        <w:ind w:left="100"/>
        <w:rPr>
          <w:rFonts w:ascii="Times New Roman" w:hAnsi="Times New Roman" w:cs="Times New Roman"/>
          <w:sz w:val="32"/>
          <w:szCs w:val="32"/>
        </w:rPr>
      </w:pPr>
      <w:r w:rsidRPr="0087529E">
        <w:rPr>
          <w:rFonts w:ascii="Times New Roman" w:hAnsi="Times New Roman" w:cs="Times New Roman"/>
          <w:sz w:val="32"/>
          <w:szCs w:val="32"/>
        </w:rPr>
        <w:t xml:space="preserve"> </w:t>
      </w:r>
    </w:p>
    <w:p w14:paraId="1C6ABF4F" w14:textId="0F8B5486" w:rsidR="0087529E" w:rsidRPr="0087529E" w:rsidRDefault="0087529E" w:rsidP="003D2BA8">
      <w:pPr>
        <w:spacing w:line="276" w:lineRule="auto"/>
        <w:ind w:left="100" w:firstLine="608"/>
        <w:rPr>
          <w:b/>
          <w:sz w:val="28"/>
          <w:szCs w:val="28"/>
        </w:rPr>
      </w:pPr>
      <w:r>
        <w:rPr>
          <w:rFonts w:ascii="Times New Roman" w:hAnsi="Times New Roman" w:cs="Times New Roman"/>
          <w:sz w:val="28"/>
          <w:szCs w:val="28"/>
        </w:rPr>
        <w:t>Webová aplikácie bude rozdelená na dve časti: Znečisťujúce látky a predpoveď vetra.</w:t>
      </w:r>
    </w:p>
    <w:p w14:paraId="1360DF94" w14:textId="77777777" w:rsidR="0087529E" w:rsidRDefault="0087529E" w:rsidP="00D92720">
      <w:pPr>
        <w:spacing w:line="276" w:lineRule="auto"/>
      </w:pPr>
    </w:p>
    <w:p w14:paraId="52F5DF05" w14:textId="66A07094" w:rsidR="0087529E" w:rsidRDefault="00B32873" w:rsidP="0087529E">
      <w:pPr>
        <w:keepNext/>
        <w:spacing w:line="276" w:lineRule="auto"/>
      </w:pPr>
      <w:r w:rsidRPr="00B32873">
        <w:rPr>
          <w:noProof/>
        </w:rPr>
        <w:drawing>
          <wp:inline distT="0" distB="0" distL="0" distR="0" wp14:anchorId="340BDA73" wp14:editId="27CBC3D3">
            <wp:extent cx="5760720" cy="328041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280410"/>
                    </a:xfrm>
                    <a:prstGeom prst="rect">
                      <a:avLst/>
                    </a:prstGeom>
                  </pic:spPr>
                </pic:pic>
              </a:graphicData>
            </a:graphic>
          </wp:inline>
        </w:drawing>
      </w:r>
    </w:p>
    <w:p w14:paraId="431D75FA" w14:textId="0B860745" w:rsidR="00D92720" w:rsidRDefault="0087529E">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Obr. 6 Znečisťujúce látky</w:t>
      </w:r>
    </w:p>
    <w:p w14:paraId="2FD1A607" w14:textId="18DB2AB8" w:rsidR="0087529E" w:rsidRDefault="0087529E">
      <w:pPr>
        <w:pStyle w:val="Standard"/>
        <w:rPr>
          <w:rFonts w:ascii="Times New Roman" w:eastAsia="Times New Roman" w:hAnsi="Times New Roman" w:cs="Times New Roman"/>
          <w:sz w:val="28"/>
          <w:szCs w:val="36"/>
        </w:rPr>
      </w:pPr>
    </w:p>
    <w:p w14:paraId="2B0295F5" w14:textId="668E13D4" w:rsidR="0087529E" w:rsidRDefault="0087529E" w:rsidP="00855939">
      <w:pPr>
        <w:pStyle w:val="Standard"/>
        <w:ind w:firstLine="708"/>
        <w:rPr>
          <w:rFonts w:ascii="Times New Roman" w:eastAsia="Times New Roman" w:hAnsi="Times New Roman" w:cs="Times New Roman"/>
          <w:sz w:val="28"/>
          <w:szCs w:val="36"/>
        </w:rPr>
      </w:pPr>
      <w:r>
        <w:rPr>
          <w:rFonts w:ascii="Times New Roman" w:eastAsia="Times New Roman" w:hAnsi="Times New Roman" w:cs="Times New Roman"/>
          <w:sz w:val="28"/>
          <w:szCs w:val="36"/>
        </w:rPr>
        <w:t xml:space="preserve">Na podstránke aplikácie s názvom Znečisťujúce látky sa bude nachádzať mapa Slovenska s farebnými guličkami zafarbenými podľa miery poškodenia ovzdušia. </w:t>
      </w:r>
      <w:r w:rsidR="00B32873">
        <w:rPr>
          <w:rFonts w:ascii="Times New Roman" w:eastAsia="Times New Roman" w:hAnsi="Times New Roman" w:cs="Times New Roman"/>
          <w:sz w:val="28"/>
          <w:szCs w:val="36"/>
        </w:rPr>
        <w:t>Nad mapou sa bude naschádzať tlačilo, ktoré bude slúžiť na výber dňa a času.</w:t>
      </w:r>
      <w:r>
        <w:rPr>
          <w:rFonts w:ascii="Times New Roman" w:eastAsia="Times New Roman" w:hAnsi="Times New Roman" w:cs="Times New Roman"/>
          <w:sz w:val="28"/>
          <w:szCs w:val="36"/>
        </w:rPr>
        <w:br/>
        <w:t>Pod mapou bude graf, kde používateľ môže vidieť aké znečistenie bolo za predchádzajúcich niekoľko dní. Nad grafom budú tlačidla, kde používateľ určí, ktoré znečisťujúce látky chce momentálne zobraziť</w:t>
      </w:r>
      <w:r w:rsidR="00B32873">
        <w:rPr>
          <w:rFonts w:ascii="Times New Roman" w:eastAsia="Times New Roman" w:hAnsi="Times New Roman" w:cs="Times New Roman"/>
          <w:sz w:val="28"/>
          <w:szCs w:val="36"/>
        </w:rPr>
        <w:t>, môže určiť počet dní ktoré chce zobraziť, alebo vybrať nejakú inú stanicu</w:t>
      </w:r>
      <w:r>
        <w:rPr>
          <w:rFonts w:ascii="Times New Roman" w:eastAsia="Times New Roman" w:hAnsi="Times New Roman" w:cs="Times New Roman"/>
          <w:sz w:val="28"/>
          <w:szCs w:val="36"/>
        </w:rPr>
        <w:t>.</w:t>
      </w:r>
    </w:p>
    <w:p w14:paraId="342BAD20" w14:textId="77C97946" w:rsidR="0087529E" w:rsidRDefault="0087529E">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Pod grafom sa bude nachádzať tabuľka pre predpovede, používateľ si bude môcť doplniť svoje vlastné hodnoty a podľa toho počítať priemer.</w:t>
      </w:r>
      <w:r>
        <w:rPr>
          <w:rFonts w:ascii="Times New Roman" w:eastAsia="Times New Roman" w:hAnsi="Times New Roman" w:cs="Times New Roman"/>
          <w:sz w:val="28"/>
          <w:szCs w:val="36"/>
        </w:rPr>
        <w:br/>
      </w:r>
      <w:r>
        <w:rPr>
          <w:rFonts w:ascii="Times New Roman" w:eastAsia="Times New Roman" w:hAnsi="Times New Roman" w:cs="Times New Roman"/>
          <w:sz w:val="28"/>
          <w:szCs w:val="36"/>
        </w:rPr>
        <w:lastRenderedPageBreak/>
        <w:t>Napravo od mapy, grafu, tabuľke predpovede sa nachádza tabuľka všetkých staníc aj s danými hodnotami.</w:t>
      </w:r>
      <w:r w:rsidR="00B32873">
        <w:rPr>
          <w:rFonts w:ascii="Times New Roman" w:eastAsia="Times New Roman" w:hAnsi="Times New Roman" w:cs="Times New Roman"/>
          <w:sz w:val="28"/>
          <w:szCs w:val="36"/>
        </w:rPr>
        <w:t xml:space="preserve"> </w:t>
      </w:r>
      <w:proofErr w:type="spellStart"/>
      <w:r w:rsidR="00B32873">
        <w:rPr>
          <w:rFonts w:ascii="Times New Roman" w:eastAsia="Times New Roman" w:hAnsi="Times New Roman" w:cs="Times New Roman"/>
          <w:sz w:val="28"/>
          <w:szCs w:val="36"/>
        </w:rPr>
        <w:t>Tad</w:t>
      </w:r>
      <w:proofErr w:type="spellEnd"/>
      <w:r w:rsidR="00B32873">
        <w:rPr>
          <w:rFonts w:ascii="Times New Roman" w:eastAsia="Times New Roman" w:hAnsi="Times New Roman" w:cs="Times New Roman"/>
          <w:sz w:val="28"/>
          <w:szCs w:val="36"/>
        </w:rPr>
        <w:t xml:space="preserve"> tabuľkou sa bude nachádzať výberové tlačidlo s parametrami, ako maximum, výpadky, posledné hodnoty. Na posuvnej lište používateľ určí čas ktorý sa chce vrátiť.</w:t>
      </w:r>
    </w:p>
    <w:p w14:paraId="073E6274" w14:textId="7F539E87" w:rsidR="00B32873" w:rsidRDefault="00B32873">
      <w:pPr>
        <w:pStyle w:val="Standard"/>
        <w:rPr>
          <w:rFonts w:ascii="Times New Roman" w:eastAsia="Times New Roman" w:hAnsi="Times New Roman" w:cs="Times New Roman"/>
          <w:sz w:val="28"/>
          <w:szCs w:val="36"/>
        </w:rPr>
      </w:pPr>
    </w:p>
    <w:p w14:paraId="45F5AF8E" w14:textId="7C234FC2" w:rsidR="00B32873" w:rsidRDefault="00B32873">
      <w:pPr>
        <w:pStyle w:val="Standard"/>
        <w:rPr>
          <w:rFonts w:ascii="Times New Roman" w:eastAsia="Times New Roman" w:hAnsi="Times New Roman" w:cs="Times New Roman"/>
          <w:sz w:val="28"/>
          <w:szCs w:val="36"/>
        </w:rPr>
      </w:pPr>
      <w:r w:rsidRPr="00B32873">
        <w:rPr>
          <w:rFonts w:ascii="Times New Roman" w:eastAsia="Times New Roman" w:hAnsi="Times New Roman" w:cs="Times New Roman"/>
          <w:noProof/>
          <w:sz w:val="28"/>
          <w:szCs w:val="36"/>
        </w:rPr>
        <w:drawing>
          <wp:inline distT="0" distB="0" distL="0" distR="0" wp14:anchorId="4307960D" wp14:editId="3D3A2ED4">
            <wp:extent cx="5760720" cy="529971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299710"/>
                    </a:xfrm>
                    <a:prstGeom prst="rect">
                      <a:avLst/>
                    </a:prstGeom>
                  </pic:spPr>
                </pic:pic>
              </a:graphicData>
            </a:graphic>
          </wp:inline>
        </w:drawing>
      </w:r>
    </w:p>
    <w:p w14:paraId="71B7B006" w14:textId="6F3FF0A7" w:rsidR="00B32873" w:rsidRDefault="00B32873">
      <w:pPr>
        <w:pStyle w:val="Standard"/>
        <w:rPr>
          <w:rFonts w:ascii="Times New Roman" w:eastAsia="Times New Roman" w:hAnsi="Times New Roman" w:cs="Times New Roman"/>
          <w:sz w:val="28"/>
          <w:szCs w:val="36"/>
        </w:rPr>
      </w:pP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r>
      <w:r>
        <w:rPr>
          <w:rFonts w:ascii="Times New Roman" w:eastAsia="Times New Roman" w:hAnsi="Times New Roman" w:cs="Times New Roman"/>
          <w:sz w:val="28"/>
          <w:szCs w:val="36"/>
        </w:rPr>
        <w:tab/>
        <w:t>Obr. 7 Predpoveď vetra</w:t>
      </w:r>
      <w:r>
        <w:rPr>
          <w:rFonts w:ascii="Times New Roman" w:eastAsia="Times New Roman" w:hAnsi="Times New Roman" w:cs="Times New Roman"/>
          <w:sz w:val="28"/>
          <w:szCs w:val="36"/>
        </w:rPr>
        <w:br/>
      </w:r>
      <w:r>
        <w:rPr>
          <w:rFonts w:ascii="Times New Roman" w:eastAsia="Times New Roman" w:hAnsi="Times New Roman" w:cs="Times New Roman"/>
          <w:sz w:val="28"/>
          <w:szCs w:val="36"/>
        </w:rPr>
        <w:br/>
        <w:t>V aplikácii v druhej pod sekcii Predpoveď vetra (obr.7) sa budú nachádzať dve časti. Vietor a ventilačný index. Obe tieto časti sú obrázky, kde používateľ vidí obrázky v ten moment, ktorý si on určí. Čas a dátum si zvolí nad obrázkom vetra, rovnako si tam používateľ môže nastaviť krok</w:t>
      </w:r>
      <w:r w:rsidR="00FC03AA">
        <w:rPr>
          <w:rFonts w:ascii="Times New Roman" w:eastAsia="Times New Roman" w:hAnsi="Times New Roman" w:cs="Times New Roman"/>
          <w:sz w:val="28"/>
          <w:szCs w:val="36"/>
        </w:rPr>
        <w:t>, o ktorý sa môže posúvať medzi obrázkami. Toto posúvanie medzi obrázkami bude pre používateľa možné pod obrázkom ventilačný index</w:t>
      </w:r>
      <w:r w:rsidR="00755FA8">
        <w:rPr>
          <w:rFonts w:ascii="Times New Roman" w:eastAsia="Times New Roman" w:hAnsi="Times New Roman" w:cs="Times New Roman"/>
          <w:sz w:val="28"/>
          <w:szCs w:val="36"/>
        </w:rPr>
        <w:t>.</w:t>
      </w:r>
    </w:p>
    <w:p w14:paraId="03003513" w14:textId="3A00DDDD" w:rsidR="001231F0" w:rsidRDefault="001231F0">
      <w:pPr>
        <w:pStyle w:val="Standard"/>
        <w:rPr>
          <w:rFonts w:ascii="Times New Roman" w:eastAsia="Times New Roman" w:hAnsi="Times New Roman" w:cs="Times New Roman"/>
          <w:sz w:val="28"/>
          <w:szCs w:val="36"/>
        </w:rPr>
      </w:pPr>
    </w:p>
    <w:p w14:paraId="4E4C3776" w14:textId="63EF977E" w:rsidR="001231F0" w:rsidRDefault="001231F0" w:rsidP="001231F0">
      <w:pPr>
        <w:pStyle w:val="Nadpis3"/>
        <w:rPr>
          <w:rFonts w:ascii="Times New Roman" w:hAnsi="Times New Roman" w:cs="Times New Roman"/>
          <w:color w:val="23292D"/>
          <w:sz w:val="32"/>
          <w:szCs w:val="32"/>
        </w:rPr>
      </w:pPr>
      <w:bookmarkStart w:id="33" w:name="_Toc63170269"/>
      <w:r w:rsidRPr="001231F0">
        <w:rPr>
          <w:rFonts w:ascii="Times New Roman" w:hAnsi="Times New Roman" w:cs="Times New Roman"/>
          <w:color w:val="23292D"/>
          <w:sz w:val="32"/>
          <w:szCs w:val="32"/>
        </w:rPr>
        <w:lastRenderedPageBreak/>
        <w:t>5.3 Komponent diagram</w:t>
      </w:r>
      <w:bookmarkEnd w:id="33"/>
    </w:p>
    <w:p w14:paraId="7993A43F" w14:textId="3010FF2C" w:rsidR="001231F0" w:rsidRDefault="001231F0" w:rsidP="001231F0"/>
    <w:p w14:paraId="1719FF3F" w14:textId="681CA114" w:rsidR="001231F0" w:rsidRDefault="001231F0" w:rsidP="007D3E18">
      <w:pPr>
        <w:ind w:firstLine="708"/>
        <w:rPr>
          <w:rFonts w:ascii="Times New Roman" w:hAnsi="Times New Roman" w:cs="Times New Roman"/>
          <w:sz w:val="28"/>
          <w:szCs w:val="28"/>
        </w:rPr>
      </w:pPr>
      <w:r w:rsidRPr="007D3E18">
        <w:rPr>
          <w:rFonts w:ascii="Times New Roman" w:hAnsi="Times New Roman" w:cs="Times New Roman"/>
          <w:sz w:val="28"/>
          <w:szCs w:val="28"/>
        </w:rPr>
        <w:t>Komponent diagram zobrazuje komponenty, ich prepojenia, závislosti a rozhrania, ktoré poskytujú a používajú.</w:t>
      </w:r>
    </w:p>
    <w:p w14:paraId="2D5C63BE" w14:textId="77777777" w:rsidR="007D3E18" w:rsidRPr="007D3E18" w:rsidRDefault="007D3E18" w:rsidP="007D3E18">
      <w:pPr>
        <w:ind w:firstLine="708"/>
        <w:rPr>
          <w:rFonts w:ascii="Times New Roman" w:hAnsi="Times New Roman" w:cs="Times New Roman"/>
          <w:sz w:val="28"/>
          <w:szCs w:val="28"/>
        </w:rPr>
      </w:pPr>
    </w:p>
    <w:p w14:paraId="20BC1FB1" w14:textId="4C89EB8B" w:rsidR="007D3E18" w:rsidRDefault="001231F0" w:rsidP="001231F0">
      <w:pPr>
        <w:pStyle w:val="Nadpis3"/>
        <w:rPr>
          <w:rFonts w:ascii="Times New Roman" w:hAnsi="Times New Roman" w:cs="Times New Roman"/>
          <w:color w:val="23292D"/>
          <w:sz w:val="32"/>
          <w:szCs w:val="32"/>
        </w:rPr>
      </w:pPr>
      <w:bookmarkStart w:id="34" w:name="_Toc63170270"/>
      <w:r w:rsidRPr="001231F0">
        <w:rPr>
          <w:rFonts w:ascii="Times New Roman" w:hAnsi="Times New Roman" w:cs="Times New Roman"/>
          <w:color w:val="23292D"/>
          <w:sz w:val="32"/>
          <w:szCs w:val="32"/>
        </w:rPr>
        <w:t>5.3.1 Popis komponentov</w:t>
      </w:r>
      <w:bookmarkEnd w:id="34"/>
    </w:p>
    <w:p w14:paraId="621E076A" w14:textId="77777777" w:rsidR="007D3E18" w:rsidRPr="007D3E18" w:rsidRDefault="007D3E18" w:rsidP="007D3E18"/>
    <w:p w14:paraId="7E13DFE2" w14:textId="6AFAE0DA" w:rsidR="001231F0" w:rsidRPr="007D3E18" w:rsidRDefault="007D3E18" w:rsidP="007D3E18">
      <w:pPr>
        <w:ind w:firstLine="708"/>
        <w:rPr>
          <w:rFonts w:ascii="Times New Roman" w:hAnsi="Times New Roman" w:cs="Times New Roman"/>
          <w:sz w:val="28"/>
          <w:szCs w:val="28"/>
        </w:rPr>
      </w:pPr>
      <w:r w:rsidRPr="007D3E18">
        <w:rPr>
          <w:rFonts w:ascii="Times New Roman" w:hAnsi="Times New Roman" w:cs="Times New Roman"/>
          <w:sz w:val="28"/>
          <w:szCs w:val="28"/>
        </w:rPr>
        <w:t>A</w:t>
      </w:r>
      <w:r w:rsidR="001231F0" w:rsidRPr="007D3E18">
        <w:rPr>
          <w:rFonts w:ascii="Times New Roman" w:hAnsi="Times New Roman" w:cs="Times New Roman"/>
          <w:sz w:val="28"/>
          <w:szCs w:val="28"/>
        </w:rPr>
        <w:t xml:space="preserve">plikácia je rozdelená na </w:t>
      </w:r>
      <w:proofErr w:type="spellStart"/>
      <w:r w:rsidR="001231F0" w:rsidRPr="007D3E18">
        <w:rPr>
          <w:rFonts w:ascii="Times New Roman" w:hAnsi="Times New Roman" w:cs="Times New Roman"/>
          <w:sz w:val="28"/>
          <w:szCs w:val="28"/>
        </w:rPr>
        <w:t>Frontend</w:t>
      </w:r>
      <w:proofErr w:type="spellEnd"/>
      <w:r w:rsidR="001231F0" w:rsidRPr="007D3E18">
        <w:rPr>
          <w:rFonts w:ascii="Times New Roman" w:hAnsi="Times New Roman" w:cs="Times New Roman"/>
          <w:sz w:val="28"/>
          <w:szCs w:val="28"/>
        </w:rPr>
        <w:t xml:space="preserve"> a </w:t>
      </w:r>
      <w:proofErr w:type="spellStart"/>
      <w:r w:rsidR="001231F0" w:rsidRPr="007D3E18">
        <w:rPr>
          <w:rFonts w:ascii="Times New Roman" w:hAnsi="Times New Roman" w:cs="Times New Roman"/>
          <w:sz w:val="28"/>
          <w:szCs w:val="28"/>
        </w:rPr>
        <w:t>Backend</w:t>
      </w:r>
      <w:proofErr w:type="spellEnd"/>
      <w:r w:rsidR="001231F0" w:rsidRPr="007D3E18">
        <w:rPr>
          <w:rFonts w:ascii="Times New Roman" w:hAnsi="Times New Roman" w:cs="Times New Roman"/>
          <w:sz w:val="28"/>
          <w:szCs w:val="28"/>
        </w:rPr>
        <w:t>, pričom</w:t>
      </w:r>
      <w:r w:rsidR="007C5D7A">
        <w:rPr>
          <w:rFonts w:ascii="Times New Roman" w:hAnsi="Times New Roman" w:cs="Times New Roman"/>
          <w:sz w:val="28"/>
          <w:szCs w:val="28"/>
        </w:rPr>
        <w:t xml:space="preserve"> v sebe obsahujú potrebné</w:t>
      </w:r>
      <w:r w:rsidR="001231F0" w:rsidRPr="007D3E18">
        <w:rPr>
          <w:rFonts w:ascii="Times New Roman" w:hAnsi="Times New Roman" w:cs="Times New Roman"/>
          <w:sz w:val="28"/>
          <w:szCs w:val="28"/>
        </w:rPr>
        <w:t xml:space="preserve"> komponenty</w:t>
      </w:r>
      <w:r w:rsidR="007C5D7A">
        <w:rPr>
          <w:rFonts w:ascii="Times New Roman" w:hAnsi="Times New Roman" w:cs="Times New Roman"/>
          <w:sz w:val="28"/>
          <w:szCs w:val="28"/>
        </w:rPr>
        <w:t>.</w:t>
      </w:r>
    </w:p>
    <w:p w14:paraId="5E9494E5" w14:textId="77777777" w:rsidR="007D3E18" w:rsidRPr="007D3E18" w:rsidRDefault="007D3E18" w:rsidP="007D3E18"/>
    <w:p w14:paraId="163E2FC3" w14:textId="4C6B43F1" w:rsidR="001231F0" w:rsidRDefault="001231F0" w:rsidP="001231F0">
      <w:pPr>
        <w:pStyle w:val="Nadpis3"/>
        <w:rPr>
          <w:rFonts w:ascii="Times New Roman" w:hAnsi="Times New Roman" w:cs="Times New Roman"/>
          <w:color w:val="23292D"/>
          <w:sz w:val="32"/>
          <w:szCs w:val="32"/>
        </w:rPr>
      </w:pPr>
      <w:bookmarkStart w:id="35" w:name="_Toc63170271"/>
      <w:r w:rsidRPr="001231F0">
        <w:rPr>
          <w:rFonts w:ascii="Times New Roman" w:hAnsi="Times New Roman" w:cs="Times New Roman"/>
          <w:color w:val="23292D"/>
          <w:sz w:val="32"/>
          <w:szCs w:val="32"/>
        </w:rPr>
        <w:t xml:space="preserve">5.3.1.1 </w:t>
      </w:r>
      <w:proofErr w:type="spellStart"/>
      <w:r w:rsidRPr="001231F0">
        <w:rPr>
          <w:rFonts w:ascii="Times New Roman" w:hAnsi="Times New Roman" w:cs="Times New Roman"/>
          <w:color w:val="23292D"/>
          <w:sz w:val="32"/>
          <w:szCs w:val="32"/>
        </w:rPr>
        <w:t>Frontend</w:t>
      </w:r>
      <w:bookmarkEnd w:id="35"/>
      <w:proofErr w:type="spellEnd"/>
    </w:p>
    <w:p w14:paraId="4A1A5F2C" w14:textId="77777777" w:rsidR="007D3E18" w:rsidRPr="007D3E18" w:rsidRDefault="007D3E18" w:rsidP="007D3E18"/>
    <w:p w14:paraId="7B133606" w14:textId="0521110D" w:rsidR="001231F0" w:rsidRPr="007D3E18" w:rsidRDefault="001231F0" w:rsidP="007D3E18">
      <w:pPr>
        <w:ind w:firstLine="708"/>
        <w:rPr>
          <w:rFonts w:ascii="Times New Roman" w:hAnsi="Times New Roman" w:cs="Times New Roman"/>
          <w:sz w:val="28"/>
          <w:szCs w:val="28"/>
        </w:rPr>
      </w:pPr>
      <w:r w:rsidRPr="007D3E18">
        <w:rPr>
          <w:rFonts w:ascii="Times New Roman" w:hAnsi="Times New Roman" w:cs="Times New Roman"/>
          <w:sz w:val="28"/>
          <w:szCs w:val="28"/>
        </w:rPr>
        <w:t xml:space="preserve">Tento komponent obsahuje výstup aplikácie na webe, teda to, čo sa zobrazí v prehliadači. Je zložený z komponentov </w:t>
      </w:r>
      <w:proofErr w:type="spellStart"/>
      <w:r w:rsidRPr="007D3E18">
        <w:rPr>
          <w:rFonts w:ascii="Times New Roman" w:hAnsi="Times New Roman" w:cs="Times New Roman"/>
          <w:sz w:val="28"/>
          <w:szCs w:val="28"/>
        </w:rPr>
        <w:t>HomeView</w:t>
      </w:r>
      <w:proofErr w:type="spellEnd"/>
      <w:r w:rsidRPr="007D3E18">
        <w:rPr>
          <w:rFonts w:ascii="Times New Roman" w:hAnsi="Times New Roman" w:cs="Times New Roman"/>
          <w:sz w:val="28"/>
          <w:szCs w:val="28"/>
        </w:rPr>
        <w:t xml:space="preserve"> a </w:t>
      </w:r>
      <w:proofErr w:type="spellStart"/>
      <w:r w:rsidRPr="007D3E18">
        <w:rPr>
          <w:rFonts w:ascii="Times New Roman" w:hAnsi="Times New Roman" w:cs="Times New Roman"/>
          <w:sz w:val="28"/>
          <w:szCs w:val="28"/>
        </w:rPr>
        <w:t>VzduchView</w:t>
      </w:r>
      <w:proofErr w:type="spellEnd"/>
      <w:r w:rsidRPr="007D3E18">
        <w:rPr>
          <w:rFonts w:ascii="Times New Roman" w:hAnsi="Times New Roman" w:cs="Times New Roman"/>
          <w:sz w:val="28"/>
          <w:szCs w:val="28"/>
        </w:rPr>
        <w:t>.</w:t>
      </w:r>
    </w:p>
    <w:p w14:paraId="6097DCDD" w14:textId="77777777" w:rsidR="007D3E18" w:rsidRDefault="007D3E18" w:rsidP="007D3E18">
      <w:pPr>
        <w:ind w:firstLine="708"/>
      </w:pPr>
    </w:p>
    <w:p w14:paraId="7EC249CE" w14:textId="425841F3" w:rsidR="001231F0" w:rsidRDefault="001231F0" w:rsidP="001231F0">
      <w:pPr>
        <w:pStyle w:val="Nadpis3"/>
        <w:rPr>
          <w:rFonts w:ascii="Times New Roman" w:hAnsi="Times New Roman" w:cs="Times New Roman"/>
          <w:color w:val="23292D"/>
          <w:sz w:val="32"/>
          <w:szCs w:val="32"/>
        </w:rPr>
      </w:pPr>
      <w:bookmarkStart w:id="36" w:name="_Toc63170272"/>
      <w:r w:rsidRPr="001231F0">
        <w:rPr>
          <w:rFonts w:ascii="Times New Roman" w:hAnsi="Times New Roman" w:cs="Times New Roman"/>
          <w:color w:val="23292D"/>
          <w:sz w:val="32"/>
          <w:szCs w:val="32"/>
        </w:rPr>
        <w:t>5.3.1.1.1</w:t>
      </w:r>
      <w:r>
        <w:rPr>
          <w:rFonts w:ascii="Times New Roman" w:hAnsi="Times New Roman" w:cs="Times New Roman"/>
          <w:color w:val="23292D"/>
          <w:sz w:val="32"/>
          <w:szCs w:val="32"/>
        </w:rPr>
        <w:t xml:space="preserve"> </w:t>
      </w:r>
      <w:proofErr w:type="spellStart"/>
      <w:r>
        <w:rPr>
          <w:rFonts w:ascii="Times New Roman" w:hAnsi="Times New Roman" w:cs="Times New Roman"/>
          <w:color w:val="23292D"/>
          <w:sz w:val="32"/>
          <w:szCs w:val="32"/>
        </w:rPr>
        <w:t>HomeView</w:t>
      </w:r>
      <w:bookmarkEnd w:id="36"/>
      <w:proofErr w:type="spellEnd"/>
    </w:p>
    <w:p w14:paraId="4EE6E829" w14:textId="77777777" w:rsidR="007D3E18" w:rsidRPr="007D3E18" w:rsidRDefault="007D3E18" w:rsidP="007D3E18"/>
    <w:p w14:paraId="28B4D609" w14:textId="0B65416B" w:rsidR="007D3E18" w:rsidRPr="007D3E18" w:rsidRDefault="001231F0" w:rsidP="007D3E18">
      <w:pPr>
        <w:ind w:firstLine="708"/>
        <w:rPr>
          <w:rFonts w:ascii="Times New Roman" w:hAnsi="Times New Roman" w:cs="Times New Roman"/>
          <w:sz w:val="28"/>
          <w:szCs w:val="28"/>
        </w:rPr>
      </w:pPr>
      <w:r w:rsidRPr="007D3E18">
        <w:rPr>
          <w:rFonts w:ascii="Times New Roman" w:hAnsi="Times New Roman" w:cs="Times New Roman"/>
          <w:sz w:val="28"/>
          <w:szCs w:val="28"/>
        </w:rPr>
        <w:t>Tento komponent zahŕňa v sebe ďalšie komponenty – Mapa, Graf, Tabuľka predpovede, Tabuľka staníc</w:t>
      </w:r>
      <w:r w:rsidR="007D3E18" w:rsidRPr="007D3E18">
        <w:rPr>
          <w:rFonts w:ascii="Times New Roman" w:hAnsi="Times New Roman" w:cs="Times New Roman"/>
          <w:sz w:val="28"/>
          <w:szCs w:val="28"/>
        </w:rPr>
        <w:t>.</w:t>
      </w:r>
    </w:p>
    <w:p w14:paraId="468B5527" w14:textId="77777777" w:rsidR="007D3E18" w:rsidRPr="007D3E18" w:rsidRDefault="007D3E18" w:rsidP="007D3E18"/>
    <w:p w14:paraId="1586387C" w14:textId="293EF3D5" w:rsidR="007D3E18" w:rsidRDefault="007D3E18" w:rsidP="007D3E18">
      <w:pPr>
        <w:pStyle w:val="Nadpis3"/>
        <w:rPr>
          <w:rFonts w:ascii="Times New Roman" w:hAnsi="Times New Roman" w:cs="Times New Roman"/>
          <w:color w:val="23292D"/>
          <w:sz w:val="32"/>
          <w:szCs w:val="32"/>
        </w:rPr>
      </w:pPr>
      <w:bookmarkStart w:id="37" w:name="_Toc63170273"/>
      <w:r w:rsidRPr="007D3E18">
        <w:rPr>
          <w:rFonts w:ascii="Times New Roman" w:hAnsi="Times New Roman" w:cs="Times New Roman"/>
          <w:color w:val="23292D"/>
          <w:sz w:val="32"/>
          <w:szCs w:val="32"/>
        </w:rPr>
        <w:t>5.3.1.1.1.1 Mapa</w:t>
      </w:r>
      <w:bookmarkEnd w:id="37"/>
    </w:p>
    <w:p w14:paraId="6F1CF6F0" w14:textId="77777777" w:rsidR="007D3E18" w:rsidRPr="007D3E18" w:rsidRDefault="007D3E18" w:rsidP="007D3E18"/>
    <w:p w14:paraId="7A135FBB" w14:textId="04792320" w:rsidR="007D3E18" w:rsidRDefault="007D3E18" w:rsidP="007D3E18">
      <w:pPr>
        <w:ind w:firstLine="708"/>
        <w:rPr>
          <w:rFonts w:ascii="Times New Roman" w:hAnsi="Times New Roman" w:cs="Times New Roman"/>
          <w:sz w:val="28"/>
          <w:szCs w:val="28"/>
        </w:rPr>
      </w:pPr>
      <w:r w:rsidRPr="007D3E18">
        <w:rPr>
          <w:rFonts w:ascii="Times New Roman" w:hAnsi="Times New Roman" w:cs="Times New Roman"/>
          <w:sz w:val="28"/>
          <w:szCs w:val="28"/>
        </w:rPr>
        <w:t>Komponent Mapa v sebe zahŕňa interaktívny prvok, kedy po prejdení myšou ponad stanicu zobrazí aktuálne hodnoty pre danú stanicu. Zahŕňa v sebe taktiež ovládací panel na nastavenie dátumu a času, kde sa podľa nastavenia aktualizujú stanice v mape.</w:t>
      </w:r>
    </w:p>
    <w:p w14:paraId="36453102" w14:textId="77777777" w:rsidR="007D3E18" w:rsidRPr="007D3E18" w:rsidRDefault="007D3E18" w:rsidP="007D3E18">
      <w:pPr>
        <w:ind w:firstLine="708"/>
        <w:rPr>
          <w:rFonts w:ascii="Times New Roman" w:hAnsi="Times New Roman" w:cs="Times New Roman"/>
          <w:sz w:val="28"/>
          <w:szCs w:val="28"/>
        </w:rPr>
      </w:pPr>
    </w:p>
    <w:p w14:paraId="7EF572B8" w14:textId="524C463F" w:rsidR="007D3E18" w:rsidRDefault="007D3E18" w:rsidP="007D3E18">
      <w:pPr>
        <w:pStyle w:val="Nadpis3"/>
        <w:rPr>
          <w:rFonts w:ascii="Times New Roman" w:hAnsi="Times New Roman" w:cs="Times New Roman"/>
          <w:color w:val="23292D"/>
          <w:sz w:val="32"/>
          <w:szCs w:val="32"/>
        </w:rPr>
      </w:pPr>
      <w:bookmarkStart w:id="38" w:name="_Toc63170274"/>
      <w:r w:rsidRPr="007D3E18">
        <w:rPr>
          <w:rFonts w:ascii="Times New Roman" w:hAnsi="Times New Roman" w:cs="Times New Roman"/>
          <w:color w:val="23292D"/>
          <w:sz w:val="32"/>
          <w:szCs w:val="32"/>
        </w:rPr>
        <w:t>5.3.1.1.1.</w:t>
      </w:r>
      <w:r w:rsidR="0096699F">
        <w:rPr>
          <w:rFonts w:ascii="Times New Roman" w:hAnsi="Times New Roman" w:cs="Times New Roman"/>
          <w:color w:val="23292D"/>
          <w:sz w:val="32"/>
          <w:szCs w:val="32"/>
        </w:rPr>
        <w:t>2</w:t>
      </w:r>
      <w:r w:rsidRPr="007D3E18">
        <w:rPr>
          <w:rFonts w:ascii="Times New Roman" w:hAnsi="Times New Roman" w:cs="Times New Roman"/>
          <w:color w:val="23292D"/>
          <w:sz w:val="32"/>
          <w:szCs w:val="32"/>
        </w:rPr>
        <w:t xml:space="preserve"> </w:t>
      </w:r>
      <w:r>
        <w:rPr>
          <w:rFonts w:ascii="Times New Roman" w:hAnsi="Times New Roman" w:cs="Times New Roman"/>
          <w:color w:val="23292D"/>
          <w:sz w:val="32"/>
          <w:szCs w:val="32"/>
        </w:rPr>
        <w:t>Graf</w:t>
      </w:r>
      <w:bookmarkEnd w:id="38"/>
    </w:p>
    <w:p w14:paraId="0B20798A" w14:textId="77777777" w:rsidR="0096699F" w:rsidRPr="0096699F" w:rsidRDefault="0096699F" w:rsidP="0096699F"/>
    <w:p w14:paraId="10D535CB" w14:textId="0D7E8AEA" w:rsidR="0096699F" w:rsidRDefault="007D3E18" w:rsidP="0096699F">
      <w:pPr>
        <w:ind w:firstLine="708"/>
        <w:rPr>
          <w:rFonts w:ascii="Times New Roman" w:hAnsi="Times New Roman" w:cs="Times New Roman"/>
          <w:sz w:val="28"/>
          <w:szCs w:val="28"/>
        </w:rPr>
      </w:pPr>
      <w:r w:rsidRPr="0096699F">
        <w:rPr>
          <w:rFonts w:ascii="Times New Roman" w:hAnsi="Times New Roman" w:cs="Times New Roman"/>
          <w:sz w:val="28"/>
          <w:szCs w:val="28"/>
        </w:rPr>
        <w:t xml:space="preserve">Komponent Graf v sebe zahŕňa ovládacie prvky na nastavenie </w:t>
      </w:r>
      <w:r w:rsidR="0096699F" w:rsidRPr="0096699F">
        <w:rPr>
          <w:rFonts w:ascii="Times New Roman" w:hAnsi="Times New Roman" w:cs="Times New Roman"/>
          <w:sz w:val="28"/>
          <w:szCs w:val="28"/>
        </w:rPr>
        <w:t>počtu dní</w:t>
      </w:r>
      <w:r w:rsidRPr="0096699F">
        <w:rPr>
          <w:rFonts w:ascii="Times New Roman" w:hAnsi="Times New Roman" w:cs="Times New Roman"/>
          <w:sz w:val="28"/>
          <w:szCs w:val="28"/>
        </w:rPr>
        <w:t xml:space="preserve"> a</w:t>
      </w:r>
      <w:r w:rsidR="0096699F" w:rsidRPr="0096699F">
        <w:rPr>
          <w:rFonts w:ascii="Times New Roman" w:hAnsi="Times New Roman" w:cs="Times New Roman"/>
          <w:sz w:val="28"/>
          <w:szCs w:val="28"/>
        </w:rPr>
        <w:t> stanice, pre ktorú si chce zobraziť graf. Taktiež má na výber z jednotlivých znečisťujúcich látok. Komponent obsahuje aj výber horizontálnych limitov pre danú látku. Používateľ si môže zvoliť typ grafu (bodkovaný, zaoblený, priame čiary).</w:t>
      </w:r>
    </w:p>
    <w:p w14:paraId="710BC80D" w14:textId="6C068EB6" w:rsidR="0096699F" w:rsidRDefault="0096699F" w:rsidP="0096699F">
      <w:pPr>
        <w:rPr>
          <w:rFonts w:ascii="Times New Roman" w:hAnsi="Times New Roman" w:cs="Times New Roman"/>
          <w:sz w:val="28"/>
          <w:szCs w:val="28"/>
        </w:rPr>
      </w:pPr>
    </w:p>
    <w:p w14:paraId="0862BDDB" w14:textId="6A135AA0" w:rsidR="0096699F" w:rsidRDefault="0096699F" w:rsidP="0096699F">
      <w:pPr>
        <w:pStyle w:val="Nadpis3"/>
        <w:rPr>
          <w:rFonts w:ascii="Times New Roman" w:hAnsi="Times New Roman" w:cs="Times New Roman"/>
          <w:color w:val="23292D"/>
          <w:sz w:val="32"/>
          <w:szCs w:val="32"/>
        </w:rPr>
      </w:pPr>
      <w:bookmarkStart w:id="39" w:name="_Toc63170275"/>
      <w:r w:rsidRPr="007D3E18">
        <w:rPr>
          <w:rFonts w:ascii="Times New Roman" w:hAnsi="Times New Roman" w:cs="Times New Roman"/>
          <w:color w:val="23292D"/>
          <w:sz w:val="32"/>
          <w:szCs w:val="32"/>
        </w:rPr>
        <w:t>5.3.1.1.1.</w:t>
      </w:r>
      <w:r>
        <w:rPr>
          <w:rFonts w:ascii="Times New Roman" w:hAnsi="Times New Roman" w:cs="Times New Roman"/>
          <w:color w:val="23292D"/>
          <w:sz w:val="32"/>
          <w:szCs w:val="32"/>
        </w:rPr>
        <w:t>3</w:t>
      </w:r>
      <w:r w:rsidRPr="007D3E18">
        <w:rPr>
          <w:rFonts w:ascii="Times New Roman" w:hAnsi="Times New Roman" w:cs="Times New Roman"/>
          <w:color w:val="23292D"/>
          <w:sz w:val="32"/>
          <w:szCs w:val="32"/>
        </w:rPr>
        <w:t xml:space="preserve"> </w:t>
      </w:r>
      <w:r>
        <w:rPr>
          <w:rFonts w:ascii="Times New Roman" w:hAnsi="Times New Roman" w:cs="Times New Roman"/>
          <w:color w:val="23292D"/>
          <w:sz w:val="32"/>
          <w:szCs w:val="32"/>
        </w:rPr>
        <w:t>Tabuľka predpovede</w:t>
      </w:r>
      <w:bookmarkEnd w:id="39"/>
    </w:p>
    <w:p w14:paraId="6F3A98B6" w14:textId="36016811" w:rsidR="0096699F" w:rsidRDefault="0096699F" w:rsidP="0096699F"/>
    <w:p w14:paraId="6F022805" w14:textId="2C6A8E26" w:rsidR="0096699F" w:rsidRDefault="0096699F" w:rsidP="0096699F">
      <w:pPr>
        <w:ind w:firstLine="708"/>
        <w:rPr>
          <w:rFonts w:ascii="Times New Roman" w:hAnsi="Times New Roman" w:cs="Times New Roman"/>
          <w:sz w:val="28"/>
          <w:szCs w:val="28"/>
        </w:rPr>
      </w:pPr>
      <w:r w:rsidRPr="0096699F">
        <w:rPr>
          <w:rFonts w:ascii="Times New Roman" w:hAnsi="Times New Roman" w:cs="Times New Roman"/>
          <w:sz w:val="28"/>
          <w:szCs w:val="28"/>
        </w:rPr>
        <w:t>V komponente tabuľka predpovede sa nachádza tabuľka pre danú stanicu za posledných 12 hodín, pre každú hodinu je vypočítaný priemer. Používateľ môže do tabuľky napísať 5 nasledujúcich hodnôt pre 5 nasledujúcich hodín, pričom sa mu vždy vypočíta pod pridanou hodnotou priemer.</w:t>
      </w:r>
    </w:p>
    <w:p w14:paraId="165E03DE" w14:textId="2FC70EFA" w:rsidR="0096699F" w:rsidRDefault="0096699F" w:rsidP="0096699F">
      <w:pPr>
        <w:rPr>
          <w:rFonts w:ascii="Times New Roman" w:hAnsi="Times New Roman" w:cs="Times New Roman"/>
          <w:sz w:val="28"/>
          <w:szCs w:val="28"/>
        </w:rPr>
      </w:pPr>
    </w:p>
    <w:p w14:paraId="5B9D3937" w14:textId="533962EE" w:rsidR="0096699F" w:rsidRDefault="0096699F" w:rsidP="0096699F">
      <w:pPr>
        <w:pStyle w:val="Nadpis3"/>
        <w:rPr>
          <w:rFonts w:ascii="Times New Roman" w:hAnsi="Times New Roman" w:cs="Times New Roman"/>
          <w:color w:val="23292D"/>
          <w:sz w:val="32"/>
          <w:szCs w:val="32"/>
        </w:rPr>
      </w:pPr>
      <w:bookmarkStart w:id="40" w:name="_Toc63170276"/>
      <w:r w:rsidRPr="007D3E18">
        <w:rPr>
          <w:rFonts w:ascii="Times New Roman" w:hAnsi="Times New Roman" w:cs="Times New Roman"/>
          <w:color w:val="23292D"/>
          <w:sz w:val="32"/>
          <w:szCs w:val="32"/>
        </w:rPr>
        <w:lastRenderedPageBreak/>
        <w:t>5.3.1.1.1.</w:t>
      </w:r>
      <w:r>
        <w:rPr>
          <w:rFonts w:ascii="Times New Roman" w:hAnsi="Times New Roman" w:cs="Times New Roman"/>
          <w:color w:val="23292D"/>
          <w:sz w:val="32"/>
          <w:szCs w:val="32"/>
        </w:rPr>
        <w:t>4</w:t>
      </w:r>
      <w:r w:rsidRPr="007D3E18">
        <w:rPr>
          <w:rFonts w:ascii="Times New Roman" w:hAnsi="Times New Roman" w:cs="Times New Roman"/>
          <w:color w:val="23292D"/>
          <w:sz w:val="32"/>
          <w:szCs w:val="32"/>
        </w:rPr>
        <w:t xml:space="preserve"> </w:t>
      </w:r>
      <w:r>
        <w:rPr>
          <w:rFonts w:ascii="Times New Roman" w:hAnsi="Times New Roman" w:cs="Times New Roman"/>
          <w:color w:val="23292D"/>
          <w:sz w:val="32"/>
          <w:szCs w:val="32"/>
        </w:rPr>
        <w:t>Tabuľka staníc</w:t>
      </w:r>
      <w:bookmarkEnd w:id="40"/>
    </w:p>
    <w:p w14:paraId="5B952977" w14:textId="20B6D20B" w:rsidR="0096699F" w:rsidRDefault="0096699F" w:rsidP="0096699F">
      <w:r>
        <w:tab/>
      </w:r>
    </w:p>
    <w:p w14:paraId="20A4A952" w14:textId="5384BF14" w:rsidR="0096699F" w:rsidRPr="000A382E" w:rsidRDefault="0096699F" w:rsidP="000A382E">
      <w:pPr>
        <w:ind w:firstLine="708"/>
        <w:rPr>
          <w:rFonts w:ascii="Times New Roman" w:hAnsi="Times New Roman" w:cs="Times New Roman"/>
          <w:sz w:val="28"/>
          <w:szCs w:val="28"/>
        </w:rPr>
      </w:pPr>
      <w:r w:rsidRPr="000A382E">
        <w:rPr>
          <w:rFonts w:ascii="Times New Roman" w:hAnsi="Times New Roman" w:cs="Times New Roman"/>
          <w:sz w:val="28"/>
          <w:szCs w:val="28"/>
        </w:rPr>
        <w:t>V komponente staníc sa nachádza výber medzi maximálnou hodnotou, hodinovou hodnotou a výpadkami, kedy stanica nemerala. Sú to zobrazené všetky stanice</w:t>
      </w:r>
      <w:r w:rsidR="000A382E" w:rsidRPr="000A382E">
        <w:rPr>
          <w:rFonts w:ascii="Times New Roman" w:hAnsi="Times New Roman" w:cs="Times New Roman"/>
          <w:sz w:val="28"/>
          <w:szCs w:val="28"/>
        </w:rPr>
        <w:t xml:space="preserve"> a znečisťujúce látky. V posuvnej lište sa používateľ môže posúvať v čase od aktuálneho času, po čas 24 hodín dozadu.</w:t>
      </w:r>
    </w:p>
    <w:p w14:paraId="0296508F" w14:textId="367A9B6C" w:rsidR="0096699F" w:rsidRDefault="0096699F" w:rsidP="0096699F">
      <w:pPr>
        <w:rPr>
          <w:rFonts w:ascii="Times New Roman" w:hAnsi="Times New Roman" w:cs="Times New Roman"/>
          <w:sz w:val="28"/>
          <w:szCs w:val="28"/>
        </w:rPr>
      </w:pPr>
    </w:p>
    <w:p w14:paraId="347C38E0" w14:textId="5EE57CD0" w:rsidR="00487B8E" w:rsidRDefault="00487B8E" w:rsidP="00487B8E">
      <w:pPr>
        <w:pStyle w:val="Nadpis3"/>
        <w:rPr>
          <w:rFonts w:ascii="Times New Roman" w:hAnsi="Times New Roman" w:cs="Times New Roman"/>
          <w:color w:val="23292D"/>
          <w:sz w:val="32"/>
          <w:szCs w:val="32"/>
        </w:rPr>
      </w:pPr>
      <w:bookmarkStart w:id="41" w:name="_Toc63170277"/>
      <w:r w:rsidRPr="001231F0">
        <w:rPr>
          <w:rFonts w:ascii="Times New Roman" w:hAnsi="Times New Roman" w:cs="Times New Roman"/>
          <w:color w:val="23292D"/>
          <w:sz w:val="32"/>
          <w:szCs w:val="32"/>
        </w:rPr>
        <w:t>5.3.1.</w:t>
      </w:r>
      <w:r>
        <w:rPr>
          <w:rFonts w:ascii="Times New Roman" w:hAnsi="Times New Roman" w:cs="Times New Roman"/>
          <w:color w:val="23292D"/>
          <w:sz w:val="32"/>
          <w:szCs w:val="32"/>
        </w:rPr>
        <w:t>1.2</w:t>
      </w:r>
      <w:r w:rsidRPr="001231F0">
        <w:rPr>
          <w:rFonts w:ascii="Times New Roman" w:hAnsi="Times New Roman" w:cs="Times New Roman"/>
          <w:color w:val="23292D"/>
          <w:sz w:val="32"/>
          <w:szCs w:val="32"/>
        </w:rPr>
        <w:t xml:space="preserve"> </w:t>
      </w:r>
      <w:proofErr w:type="spellStart"/>
      <w:r>
        <w:rPr>
          <w:rFonts w:ascii="Times New Roman" w:hAnsi="Times New Roman" w:cs="Times New Roman"/>
          <w:color w:val="23292D"/>
          <w:sz w:val="32"/>
          <w:szCs w:val="32"/>
        </w:rPr>
        <w:t>VzduchView</w:t>
      </w:r>
      <w:bookmarkEnd w:id="41"/>
      <w:proofErr w:type="spellEnd"/>
    </w:p>
    <w:p w14:paraId="24F20EC8" w14:textId="77777777" w:rsidR="00487B8E" w:rsidRPr="00487B8E" w:rsidRDefault="00487B8E" w:rsidP="00487B8E"/>
    <w:p w14:paraId="0018BEB0" w14:textId="6709EE5F" w:rsidR="00487B8E" w:rsidRDefault="00487B8E" w:rsidP="00AB34E9">
      <w:pPr>
        <w:ind w:firstLine="708"/>
        <w:rPr>
          <w:rFonts w:ascii="Times New Roman" w:hAnsi="Times New Roman" w:cs="Times New Roman"/>
          <w:sz w:val="28"/>
          <w:szCs w:val="28"/>
        </w:rPr>
      </w:pPr>
      <w:r>
        <w:rPr>
          <w:rFonts w:ascii="Times New Roman" w:hAnsi="Times New Roman" w:cs="Times New Roman"/>
          <w:sz w:val="28"/>
          <w:szCs w:val="28"/>
        </w:rPr>
        <w:t>Tento komponent v sebe zahŕňa dva ďalšie komponenty – Vietor a Ventilačný index. Komponent Vietor zobrazuje obrázky vetra, komponent Ventilačný index zobrazuje obrázky ventilačného indexu</w:t>
      </w:r>
      <w:r w:rsidRPr="00AB34E9">
        <w:rPr>
          <w:rFonts w:ascii="Times New Roman" w:hAnsi="Times New Roman" w:cs="Times New Roman"/>
          <w:sz w:val="28"/>
          <w:szCs w:val="28"/>
        </w:rPr>
        <w:t>. Pre obidva komponenty sa tu nachádzajú dva ovládacie panely. V prvom si užívateľ vyberá dátum a čas, pre ktorý chce zobraziť obrázky. Môže si tu určiť aj krok v hodinách, o</w:t>
      </w:r>
      <w:r w:rsidR="00AB34E9" w:rsidRPr="00AB34E9">
        <w:rPr>
          <w:rFonts w:ascii="Times New Roman" w:hAnsi="Times New Roman" w:cs="Times New Roman"/>
          <w:sz w:val="28"/>
          <w:szCs w:val="28"/>
        </w:rPr>
        <w:t> ktorý si bude obrázky posúvať v druhom ovládacom paneli. V ňom sa môže posúvať dopredu a</w:t>
      </w:r>
      <w:r w:rsidR="00AB34E9">
        <w:rPr>
          <w:rFonts w:ascii="Times New Roman" w:hAnsi="Times New Roman" w:cs="Times New Roman"/>
          <w:sz w:val="28"/>
          <w:szCs w:val="28"/>
        </w:rPr>
        <w:t>lebo</w:t>
      </w:r>
      <w:r w:rsidR="00AB34E9" w:rsidRPr="00AB34E9">
        <w:rPr>
          <w:rFonts w:ascii="Times New Roman" w:hAnsi="Times New Roman" w:cs="Times New Roman"/>
          <w:sz w:val="28"/>
          <w:szCs w:val="28"/>
        </w:rPr>
        <w:t> dozadu o určený krok.</w:t>
      </w:r>
    </w:p>
    <w:p w14:paraId="3C0B6DEE" w14:textId="2F1F2744" w:rsidR="0096699F" w:rsidRDefault="0096699F" w:rsidP="0096699F">
      <w:pPr>
        <w:rPr>
          <w:rFonts w:ascii="Times New Roman" w:hAnsi="Times New Roman" w:cs="Times New Roman"/>
          <w:sz w:val="28"/>
          <w:szCs w:val="28"/>
        </w:rPr>
      </w:pPr>
    </w:p>
    <w:p w14:paraId="7436A8C6" w14:textId="7907984B" w:rsidR="001D0F63" w:rsidRDefault="001D0F63" w:rsidP="001D0F63">
      <w:pPr>
        <w:pStyle w:val="Nadpis3"/>
        <w:rPr>
          <w:rFonts w:ascii="Times New Roman" w:hAnsi="Times New Roman" w:cs="Times New Roman"/>
          <w:color w:val="23292D"/>
          <w:sz w:val="32"/>
          <w:szCs w:val="32"/>
        </w:rPr>
      </w:pPr>
      <w:bookmarkStart w:id="42" w:name="_Toc63170278"/>
      <w:r w:rsidRPr="001231F0">
        <w:rPr>
          <w:rFonts w:ascii="Times New Roman" w:hAnsi="Times New Roman" w:cs="Times New Roman"/>
          <w:color w:val="23292D"/>
          <w:sz w:val="32"/>
          <w:szCs w:val="32"/>
        </w:rPr>
        <w:t>5.3.1.</w:t>
      </w:r>
      <w:r>
        <w:rPr>
          <w:rFonts w:ascii="Times New Roman" w:hAnsi="Times New Roman" w:cs="Times New Roman"/>
          <w:color w:val="23292D"/>
          <w:sz w:val="32"/>
          <w:szCs w:val="32"/>
        </w:rPr>
        <w:t xml:space="preserve">2 </w:t>
      </w:r>
      <w:proofErr w:type="spellStart"/>
      <w:r>
        <w:rPr>
          <w:rFonts w:ascii="Times New Roman" w:hAnsi="Times New Roman" w:cs="Times New Roman"/>
          <w:color w:val="23292D"/>
          <w:sz w:val="32"/>
          <w:szCs w:val="32"/>
        </w:rPr>
        <w:t>Backend</w:t>
      </w:r>
      <w:bookmarkEnd w:id="42"/>
      <w:proofErr w:type="spellEnd"/>
    </w:p>
    <w:p w14:paraId="336A8050" w14:textId="77777777" w:rsidR="00581CFC" w:rsidRPr="00581CFC" w:rsidRDefault="00581CFC" w:rsidP="00581CFC"/>
    <w:p w14:paraId="76C829E4" w14:textId="2E4109E8" w:rsidR="001D0F63" w:rsidRDefault="001D0F63" w:rsidP="00581CFC">
      <w:pPr>
        <w:ind w:firstLine="708"/>
        <w:rPr>
          <w:rFonts w:ascii="Times New Roman" w:hAnsi="Times New Roman" w:cs="Times New Roman"/>
          <w:sz w:val="28"/>
          <w:szCs w:val="28"/>
        </w:rPr>
      </w:pPr>
      <w:proofErr w:type="spellStart"/>
      <w:r w:rsidRPr="00581CFC">
        <w:rPr>
          <w:rFonts w:ascii="Times New Roman" w:hAnsi="Times New Roman" w:cs="Times New Roman"/>
          <w:sz w:val="28"/>
          <w:szCs w:val="28"/>
        </w:rPr>
        <w:t>Backend</w:t>
      </w:r>
      <w:proofErr w:type="spellEnd"/>
      <w:r w:rsidRPr="00581CFC">
        <w:rPr>
          <w:rFonts w:ascii="Times New Roman" w:hAnsi="Times New Roman" w:cs="Times New Roman"/>
          <w:sz w:val="28"/>
          <w:szCs w:val="28"/>
        </w:rPr>
        <w:t xml:space="preserve"> sa stará o generovanie údajov podľa požiadaviek používateľa, ktoré následné posiela na </w:t>
      </w:r>
      <w:proofErr w:type="spellStart"/>
      <w:r w:rsidRPr="00581CFC">
        <w:rPr>
          <w:rFonts w:ascii="Times New Roman" w:hAnsi="Times New Roman" w:cs="Times New Roman"/>
          <w:sz w:val="28"/>
          <w:szCs w:val="28"/>
        </w:rPr>
        <w:t>frontend</w:t>
      </w:r>
      <w:proofErr w:type="spellEnd"/>
      <w:r w:rsidRPr="00581CFC">
        <w:rPr>
          <w:rFonts w:ascii="Times New Roman" w:hAnsi="Times New Roman" w:cs="Times New Roman"/>
          <w:sz w:val="28"/>
          <w:szCs w:val="28"/>
        </w:rPr>
        <w:t>.</w:t>
      </w:r>
    </w:p>
    <w:p w14:paraId="1025C6E0" w14:textId="77777777" w:rsidR="00581CFC" w:rsidRDefault="00581CFC" w:rsidP="00581CFC">
      <w:pPr>
        <w:ind w:firstLine="708"/>
      </w:pPr>
    </w:p>
    <w:p w14:paraId="626D481B" w14:textId="17C95BB3" w:rsidR="001D0F63" w:rsidRDefault="001D0F63" w:rsidP="001D0F63">
      <w:pPr>
        <w:pStyle w:val="Nadpis3"/>
        <w:rPr>
          <w:rFonts w:ascii="Times New Roman" w:hAnsi="Times New Roman" w:cs="Times New Roman"/>
          <w:color w:val="23292D"/>
          <w:sz w:val="32"/>
          <w:szCs w:val="32"/>
        </w:rPr>
      </w:pPr>
      <w:bookmarkStart w:id="43" w:name="_Toc63170279"/>
      <w:r w:rsidRPr="001231F0">
        <w:rPr>
          <w:rFonts w:ascii="Times New Roman" w:hAnsi="Times New Roman" w:cs="Times New Roman"/>
          <w:color w:val="23292D"/>
          <w:sz w:val="32"/>
          <w:szCs w:val="32"/>
        </w:rPr>
        <w:t>5.3.1.</w:t>
      </w:r>
      <w:r>
        <w:rPr>
          <w:rFonts w:ascii="Times New Roman" w:hAnsi="Times New Roman" w:cs="Times New Roman"/>
          <w:color w:val="23292D"/>
          <w:sz w:val="32"/>
          <w:szCs w:val="32"/>
        </w:rPr>
        <w:t xml:space="preserve">2.1 </w:t>
      </w:r>
      <w:proofErr w:type="spellStart"/>
      <w:r>
        <w:rPr>
          <w:rFonts w:ascii="Times New Roman" w:hAnsi="Times New Roman" w:cs="Times New Roman"/>
          <w:color w:val="23292D"/>
          <w:sz w:val="32"/>
          <w:szCs w:val="32"/>
        </w:rPr>
        <w:t>Chart</w:t>
      </w:r>
      <w:bookmarkEnd w:id="43"/>
      <w:proofErr w:type="spellEnd"/>
    </w:p>
    <w:p w14:paraId="22CFA551" w14:textId="77777777" w:rsidR="00581CFC" w:rsidRPr="00581CFC" w:rsidRDefault="00581CFC" w:rsidP="00581CFC"/>
    <w:p w14:paraId="7310B143" w14:textId="2EA07573" w:rsidR="001D0F63" w:rsidRDefault="001D0F63" w:rsidP="00581CFC">
      <w:pPr>
        <w:ind w:firstLine="708"/>
        <w:rPr>
          <w:rFonts w:ascii="Times New Roman" w:hAnsi="Times New Roman" w:cs="Times New Roman"/>
          <w:sz w:val="28"/>
          <w:szCs w:val="28"/>
        </w:rPr>
      </w:pPr>
      <w:proofErr w:type="spellStart"/>
      <w:r w:rsidRPr="00581CFC">
        <w:rPr>
          <w:rFonts w:ascii="Times New Roman" w:hAnsi="Times New Roman" w:cs="Times New Roman"/>
          <w:sz w:val="28"/>
          <w:szCs w:val="28"/>
        </w:rPr>
        <w:t>Chart</w:t>
      </w:r>
      <w:proofErr w:type="spellEnd"/>
      <w:r w:rsidRPr="00581CFC">
        <w:rPr>
          <w:rFonts w:ascii="Times New Roman" w:hAnsi="Times New Roman" w:cs="Times New Roman"/>
          <w:sz w:val="28"/>
          <w:szCs w:val="28"/>
        </w:rPr>
        <w:t xml:space="preserve"> spracuje požiadavky na dátum a čas, dané látky a danú stanicu a posiela na pre</w:t>
      </w:r>
      <w:r w:rsidR="00581CFC">
        <w:rPr>
          <w:rFonts w:ascii="Times New Roman" w:hAnsi="Times New Roman" w:cs="Times New Roman"/>
          <w:sz w:val="28"/>
          <w:szCs w:val="28"/>
        </w:rPr>
        <w:t>h</w:t>
      </w:r>
      <w:r w:rsidRPr="00581CFC">
        <w:rPr>
          <w:rFonts w:ascii="Times New Roman" w:hAnsi="Times New Roman" w:cs="Times New Roman"/>
          <w:sz w:val="28"/>
          <w:szCs w:val="28"/>
        </w:rPr>
        <w:t>liadač</w:t>
      </w:r>
      <w:r w:rsidR="00581CFC" w:rsidRPr="00581CFC">
        <w:rPr>
          <w:rFonts w:ascii="Times New Roman" w:hAnsi="Times New Roman" w:cs="Times New Roman"/>
          <w:sz w:val="28"/>
          <w:szCs w:val="28"/>
        </w:rPr>
        <w:t>.</w:t>
      </w:r>
    </w:p>
    <w:p w14:paraId="25B0D270" w14:textId="77777777" w:rsidR="00581CFC" w:rsidRPr="00581CFC" w:rsidRDefault="00581CFC" w:rsidP="00581CFC">
      <w:pPr>
        <w:ind w:firstLine="708"/>
        <w:rPr>
          <w:rFonts w:ascii="Times New Roman" w:hAnsi="Times New Roman" w:cs="Times New Roman"/>
          <w:sz w:val="28"/>
          <w:szCs w:val="28"/>
        </w:rPr>
      </w:pPr>
    </w:p>
    <w:p w14:paraId="21236970" w14:textId="1305CC40" w:rsidR="001D0F63" w:rsidRDefault="001D0F63" w:rsidP="001D0F63">
      <w:pPr>
        <w:pStyle w:val="Nadpis3"/>
        <w:rPr>
          <w:rFonts w:ascii="Times New Roman" w:hAnsi="Times New Roman" w:cs="Times New Roman"/>
          <w:color w:val="23292D"/>
          <w:sz w:val="32"/>
          <w:szCs w:val="32"/>
        </w:rPr>
      </w:pPr>
      <w:bookmarkStart w:id="44" w:name="_Toc63170280"/>
      <w:r w:rsidRPr="001231F0">
        <w:rPr>
          <w:rFonts w:ascii="Times New Roman" w:hAnsi="Times New Roman" w:cs="Times New Roman"/>
          <w:color w:val="23292D"/>
          <w:sz w:val="32"/>
          <w:szCs w:val="32"/>
        </w:rPr>
        <w:t>5.3.1.</w:t>
      </w:r>
      <w:r>
        <w:rPr>
          <w:rFonts w:ascii="Times New Roman" w:hAnsi="Times New Roman" w:cs="Times New Roman"/>
          <w:color w:val="23292D"/>
          <w:sz w:val="32"/>
          <w:szCs w:val="32"/>
        </w:rPr>
        <w:t xml:space="preserve">2.2 </w:t>
      </w:r>
      <w:proofErr w:type="spellStart"/>
      <w:r>
        <w:rPr>
          <w:rFonts w:ascii="Times New Roman" w:hAnsi="Times New Roman" w:cs="Times New Roman"/>
          <w:color w:val="23292D"/>
          <w:sz w:val="32"/>
          <w:szCs w:val="32"/>
        </w:rPr>
        <w:t>AvgTable</w:t>
      </w:r>
      <w:bookmarkEnd w:id="44"/>
      <w:proofErr w:type="spellEnd"/>
    </w:p>
    <w:p w14:paraId="60797316" w14:textId="77777777" w:rsidR="00581CFC" w:rsidRPr="00581CFC" w:rsidRDefault="00581CFC" w:rsidP="00581CFC"/>
    <w:p w14:paraId="225E9268" w14:textId="262709E6" w:rsidR="001D0F63" w:rsidRDefault="00581CFC" w:rsidP="00581CFC">
      <w:pPr>
        <w:ind w:firstLine="708"/>
        <w:rPr>
          <w:rFonts w:ascii="Times New Roman" w:hAnsi="Times New Roman" w:cs="Times New Roman"/>
          <w:sz w:val="28"/>
          <w:szCs w:val="28"/>
        </w:rPr>
      </w:pPr>
      <w:proofErr w:type="spellStart"/>
      <w:r w:rsidRPr="00581CFC">
        <w:rPr>
          <w:rFonts w:ascii="Times New Roman" w:hAnsi="Times New Roman" w:cs="Times New Roman"/>
          <w:sz w:val="28"/>
          <w:szCs w:val="28"/>
        </w:rPr>
        <w:t>AvgTable</w:t>
      </w:r>
      <w:proofErr w:type="spellEnd"/>
      <w:r w:rsidRPr="00581CFC">
        <w:rPr>
          <w:rFonts w:ascii="Times New Roman" w:hAnsi="Times New Roman" w:cs="Times New Roman"/>
          <w:sz w:val="28"/>
          <w:szCs w:val="28"/>
        </w:rPr>
        <w:t xml:space="preserve"> počíta priemerné hodnoty látok každú hodinu, pri dopísaní ďalších hodnôt ich prepočíta na priemer</w:t>
      </w:r>
      <w:r>
        <w:rPr>
          <w:rFonts w:ascii="Times New Roman" w:hAnsi="Times New Roman" w:cs="Times New Roman"/>
          <w:sz w:val="28"/>
          <w:szCs w:val="28"/>
        </w:rPr>
        <w:t>.</w:t>
      </w:r>
    </w:p>
    <w:p w14:paraId="42B374FA" w14:textId="77777777" w:rsidR="00581CFC" w:rsidRDefault="00581CFC" w:rsidP="00581CFC">
      <w:pPr>
        <w:ind w:firstLine="708"/>
      </w:pPr>
    </w:p>
    <w:p w14:paraId="1C8C27E9" w14:textId="799B6C0A" w:rsidR="001D0F63" w:rsidRDefault="001D0F63" w:rsidP="001D0F63">
      <w:pPr>
        <w:pStyle w:val="Nadpis3"/>
        <w:rPr>
          <w:rFonts w:ascii="Times New Roman" w:hAnsi="Times New Roman" w:cs="Times New Roman"/>
          <w:color w:val="23292D"/>
          <w:sz w:val="32"/>
          <w:szCs w:val="32"/>
        </w:rPr>
      </w:pPr>
      <w:bookmarkStart w:id="45" w:name="_Toc63170281"/>
      <w:r w:rsidRPr="001231F0">
        <w:rPr>
          <w:rFonts w:ascii="Times New Roman" w:hAnsi="Times New Roman" w:cs="Times New Roman"/>
          <w:color w:val="23292D"/>
          <w:sz w:val="32"/>
          <w:szCs w:val="32"/>
        </w:rPr>
        <w:t>5.3.1.</w:t>
      </w:r>
      <w:r>
        <w:rPr>
          <w:rFonts w:ascii="Times New Roman" w:hAnsi="Times New Roman" w:cs="Times New Roman"/>
          <w:color w:val="23292D"/>
          <w:sz w:val="32"/>
          <w:szCs w:val="32"/>
        </w:rPr>
        <w:t xml:space="preserve">2.3 </w:t>
      </w:r>
      <w:proofErr w:type="spellStart"/>
      <w:r>
        <w:rPr>
          <w:rFonts w:ascii="Times New Roman" w:hAnsi="Times New Roman" w:cs="Times New Roman"/>
          <w:color w:val="23292D"/>
          <w:sz w:val="32"/>
          <w:szCs w:val="32"/>
        </w:rPr>
        <w:t>StationTable</w:t>
      </w:r>
      <w:bookmarkEnd w:id="45"/>
      <w:proofErr w:type="spellEnd"/>
    </w:p>
    <w:p w14:paraId="5A8CB7F0" w14:textId="77777777" w:rsidR="00581CFC" w:rsidRPr="00581CFC" w:rsidRDefault="00581CFC" w:rsidP="00581CFC"/>
    <w:p w14:paraId="241E352B" w14:textId="5CC6793E" w:rsidR="00581CFC" w:rsidRDefault="00581CFC" w:rsidP="00581CFC">
      <w:pPr>
        <w:ind w:firstLine="708"/>
      </w:pPr>
      <w:proofErr w:type="spellStart"/>
      <w:r w:rsidRPr="00581CFC">
        <w:rPr>
          <w:rFonts w:ascii="Times New Roman" w:hAnsi="Times New Roman" w:cs="Times New Roman"/>
          <w:sz w:val="28"/>
          <w:szCs w:val="28"/>
        </w:rPr>
        <w:t>StationTable</w:t>
      </w:r>
      <w:proofErr w:type="spellEnd"/>
      <w:r w:rsidRPr="00581CFC">
        <w:rPr>
          <w:rFonts w:ascii="Times New Roman" w:hAnsi="Times New Roman" w:cs="Times New Roman"/>
          <w:sz w:val="28"/>
          <w:szCs w:val="28"/>
        </w:rPr>
        <w:t xml:space="preserve"> spracuje požiadavky na dátum a čas, dané látky a danú stanicu a posiela na pre</w:t>
      </w:r>
      <w:r>
        <w:rPr>
          <w:rFonts w:ascii="Times New Roman" w:hAnsi="Times New Roman" w:cs="Times New Roman"/>
          <w:sz w:val="28"/>
          <w:szCs w:val="28"/>
        </w:rPr>
        <w:t>h</w:t>
      </w:r>
      <w:r w:rsidRPr="00581CFC">
        <w:rPr>
          <w:rFonts w:ascii="Times New Roman" w:hAnsi="Times New Roman" w:cs="Times New Roman"/>
          <w:sz w:val="28"/>
          <w:szCs w:val="28"/>
        </w:rPr>
        <w:t>liadač.</w:t>
      </w:r>
    </w:p>
    <w:p w14:paraId="58B11554" w14:textId="35EA6B0B" w:rsidR="001D0F63" w:rsidRDefault="001D0F63" w:rsidP="001D0F63"/>
    <w:p w14:paraId="4533F769" w14:textId="63795936" w:rsidR="001D0F63" w:rsidRDefault="001D0F63" w:rsidP="001D0F63">
      <w:pPr>
        <w:pStyle w:val="Nadpis3"/>
        <w:rPr>
          <w:rFonts w:ascii="Times New Roman" w:hAnsi="Times New Roman" w:cs="Times New Roman"/>
          <w:color w:val="23292D"/>
          <w:sz w:val="32"/>
          <w:szCs w:val="32"/>
        </w:rPr>
      </w:pPr>
      <w:bookmarkStart w:id="46" w:name="_Toc63170282"/>
      <w:r w:rsidRPr="001231F0">
        <w:rPr>
          <w:rFonts w:ascii="Times New Roman" w:hAnsi="Times New Roman" w:cs="Times New Roman"/>
          <w:color w:val="23292D"/>
          <w:sz w:val="32"/>
          <w:szCs w:val="32"/>
        </w:rPr>
        <w:t>5.3.1.</w:t>
      </w:r>
      <w:r>
        <w:rPr>
          <w:rFonts w:ascii="Times New Roman" w:hAnsi="Times New Roman" w:cs="Times New Roman"/>
          <w:color w:val="23292D"/>
          <w:sz w:val="32"/>
          <w:szCs w:val="32"/>
        </w:rPr>
        <w:t xml:space="preserve">2.4 </w:t>
      </w:r>
      <w:proofErr w:type="spellStart"/>
      <w:r>
        <w:rPr>
          <w:rFonts w:ascii="Times New Roman" w:hAnsi="Times New Roman" w:cs="Times New Roman"/>
          <w:color w:val="23292D"/>
          <w:sz w:val="32"/>
          <w:szCs w:val="32"/>
        </w:rPr>
        <w:t>Station</w:t>
      </w:r>
      <w:bookmarkEnd w:id="46"/>
      <w:proofErr w:type="spellEnd"/>
    </w:p>
    <w:p w14:paraId="41606374" w14:textId="77777777" w:rsidR="00581CFC" w:rsidRPr="00581CFC" w:rsidRDefault="00581CFC" w:rsidP="00581CFC"/>
    <w:p w14:paraId="2F5F4B4C" w14:textId="7255F3FA" w:rsidR="00581CFC" w:rsidRPr="00581CFC" w:rsidRDefault="00581CFC" w:rsidP="00932688">
      <w:pPr>
        <w:ind w:firstLine="708"/>
      </w:pPr>
      <w:r w:rsidRPr="00581CFC">
        <w:rPr>
          <w:rFonts w:ascii="Times New Roman" w:hAnsi="Times New Roman" w:cs="Times New Roman"/>
          <w:sz w:val="28"/>
          <w:szCs w:val="28"/>
        </w:rPr>
        <w:t>Definuje potrebné údaje jednotlivých staníc</w:t>
      </w:r>
      <w:r w:rsidRPr="00932688">
        <w:rPr>
          <w:rFonts w:ascii="Times New Roman" w:hAnsi="Times New Roman" w:cs="Times New Roman"/>
          <w:sz w:val="28"/>
          <w:szCs w:val="28"/>
        </w:rPr>
        <w:t>.</w:t>
      </w:r>
    </w:p>
    <w:p w14:paraId="0B4DDD6B" w14:textId="75A7510E" w:rsidR="001D0F63" w:rsidRDefault="001D0F63" w:rsidP="001D0F63"/>
    <w:p w14:paraId="428C7B05" w14:textId="77777777" w:rsidR="00581CFC" w:rsidRDefault="00581CFC" w:rsidP="001D0F63">
      <w:pPr>
        <w:pStyle w:val="Nadpis3"/>
        <w:rPr>
          <w:rFonts w:ascii="Times New Roman" w:hAnsi="Times New Roman" w:cs="Times New Roman"/>
          <w:color w:val="23292D"/>
          <w:sz w:val="32"/>
          <w:szCs w:val="32"/>
        </w:rPr>
      </w:pPr>
    </w:p>
    <w:p w14:paraId="034798B4" w14:textId="5EE6425B" w:rsidR="001D0F63" w:rsidRDefault="001D0F63" w:rsidP="001D0F63">
      <w:pPr>
        <w:pStyle w:val="Nadpis3"/>
        <w:rPr>
          <w:rFonts w:ascii="Times New Roman" w:hAnsi="Times New Roman" w:cs="Times New Roman"/>
          <w:color w:val="23292D"/>
          <w:sz w:val="32"/>
          <w:szCs w:val="32"/>
        </w:rPr>
      </w:pPr>
      <w:bookmarkStart w:id="47" w:name="_Toc63170283"/>
      <w:r w:rsidRPr="001231F0">
        <w:rPr>
          <w:rFonts w:ascii="Times New Roman" w:hAnsi="Times New Roman" w:cs="Times New Roman"/>
          <w:color w:val="23292D"/>
          <w:sz w:val="32"/>
          <w:szCs w:val="32"/>
        </w:rPr>
        <w:t>5.3.1.</w:t>
      </w:r>
      <w:r>
        <w:rPr>
          <w:rFonts w:ascii="Times New Roman" w:hAnsi="Times New Roman" w:cs="Times New Roman"/>
          <w:color w:val="23292D"/>
          <w:sz w:val="32"/>
          <w:szCs w:val="32"/>
        </w:rPr>
        <w:t xml:space="preserve">2.5 </w:t>
      </w:r>
      <w:proofErr w:type="spellStart"/>
      <w:r>
        <w:rPr>
          <w:rFonts w:ascii="Times New Roman" w:hAnsi="Times New Roman" w:cs="Times New Roman"/>
          <w:color w:val="23292D"/>
          <w:sz w:val="32"/>
          <w:szCs w:val="32"/>
        </w:rPr>
        <w:t>Pollutant</w:t>
      </w:r>
      <w:bookmarkEnd w:id="47"/>
      <w:proofErr w:type="spellEnd"/>
    </w:p>
    <w:p w14:paraId="4D2D536C" w14:textId="77777777" w:rsidR="00581CFC" w:rsidRPr="00581CFC" w:rsidRDefault="00581CFC" w:rsidP="00581CFC"/>
    <w:p w14:paraId="48ACF3F1" w14:textId="4A89FF68" w:rsidR="00581CFC" w:rsidRDefault="00581CFC" w:rsidP="00581CFC">
      <w:pPr>
        <w:ind w:firstLine="708"/>
        <w:rPr>
          <w:rFonts w:ascii="Times New Roman" w:hAnsi="Times New Roman" w:cs="Times New Roman"/>
          <w:sz w:val="28"/>
          <w:szCs w:val="28"/>
        </w:rPr>
      </w:pPr>
      <w:r w:rsidRPr="00581CFC">
        <w:rPr>
          <w:rFonts w:ascii="Times New Roman" w:hAnsi="Times New Roman" w:cs="Times New Roman"/>
          <w:sz w:val="28"/>
          <w:szCs w:val="28"/>
        </w:rPr>
        <w:t>Definuje potrebné údaje jednotlivých látok</w:t>
      </w:r>
    </w:p>
    <w:p w14:paraId="2B181C70" w14:textId="5707BE7E" w:rsidR="00932688" w:rsidRDefault="00932688" w:rsidP="00932688">
      <w:pPr>
        <w:rPr>
          <w:rFonts w:ascii="Times New Roman" w:hAnsi="Times New Roman" w:cs="Times New Roman"/>
          <w:sz w:val="28"/>
          <w:szCs w:val="28"/>
        </w:rPr>
      </w:pPr>
    </w:p>
    <w:p w14:paraId="794BDB44" w14:textId="12AC811D" w:rsidR="00932688" w:rsidRDefault="00932688" w:rsidP="00932688">
      <w:pPr>
        <w:pStyle w:val="Nadpis3"/>
        <w:rPr>
          <w:rFonts w:ascii="Times New Roman" w:hAnsi="Times New Roman" w:cs="Times New Roman"/>
          <w:color w:val="23292D"/>
          <w:sz w:val="32"/>
          <w:szCs w:val="32"/>
        </w:rPr>
      </w:pPr>
      <w:bookmarkStart w:id="48" w:name="_Toc63170284"/>
      <w:r w:rsidRPr="001231F0">
        <w:rPr>
          <w:rFonts w:ascii="Times New Roman" w:hAnsi="Times New Roman" w:cs="Times New Roman"/>
          <w:color w:val="23292D"/>
          <w:sz w:val="32"/>
          <w:szCs w:val="32"/>
        </w:rPr>
        <w:t>5.3.1.</w:t>
      </w:r>
      <w:r>
        <w:rPr>
          <w:rFonts w:ascii="Times New Roman" w:hAnsi="Times New Roman" w:cs="Times New Roman"/>
          <w:color w:val="23292D"/>
          <w:sz w:val="32"/>
          <w:szCs w:val="32"/>
        </w:rPr>
        <w:t xml:space="preserve">2.6 </w:t>
      </w:r>
      <w:proofErr w:type="spellStart"/>
      <w:r>
        <w:rPr>
          <w:rFonts w:ascii="Times New Roman" w:hAnsi="Times New Roman" w:cs="Times New Roman"/>
          <w:color w:val="23292D"/>
          <w:sz w:val="32"/>
          <w:szCs w:val="32"/>
        </w:rPr>
        <w:t>Wind</w:t>
      </w:r>
      <w:bookmarkEnd w:id="48"/>
      <w:proofErr w:type="spellEnd"/>
    </w:p>
    <w:p w14:paraId="7EE1E1F7" w14:textId="289DD582" w:rsidR="00932688" w:rsidRDefault="00932688" w:rsidP="00932688">
      <w:r>
        <w:tab/>
      </w:r>
    </w:p>
    <w:p w14:paraId="4A14AD99" w14:textId="667DC5AA" w:rsidR="00932688" w:rsidRPr="00932688" w:rsidRDefault="00932688" w:rsidP="00932688">
      <w:pPr>
        <w:ind w:firstLine="708"/>
        <w:rPr>
          <w:rFonts w:ascii="Times New Roman" w:hAnsi="Times New Roman" w:cs="Times New Roman"/>
          <w:sz w:val="28"/>
          <w:szCs w:val="28"/>
        </w:rPr>
      </w:pPr>
      <w:r w:rsidRPr="00932688">
        <w:rPr>
          <w:rFonts w:ascii="Times New Roman" w:hAnsi="Times New Roman" w:cs="Times New Roman"/>
          <w:sz w:val="28"/>
          <w:szCs w:val="28"/>
        </w:rPr>
        <w:t xml:space="preserve">Spracováva požiadavky a vyberá obrázok, ktorý pošle na </w:t>
      </w:r>
      <w:proofErr w:type="spellStart"/>
      <w:r w:rsidRPr="00932688">
        <w:rPr>
          <w:rFonts w:ascii="Times New Roman" w:hAnsi="Times New Roman" w:cs="Times New Roman"/>
          <w:sz w:val="28"/>
          <w:szCs w:val="28"/>
        </w:rPr>
        <w:t>frontend</w:t>
      </w:r>
      <w:proofErr w:type="spellEnd"/>
      <w:r w:rsidRPr="00932688">
        <w:rPr>
          <w:rFonts w:ascii="Times New Roman" w:hAnsi="Times New Roman" w:cs="Times New Roman"/>
          <w:sz w:val="28"/>
          <w:szCs w:val="28"/>
        </w:rPr>
        <w:t>.</w:t>
      </w:r>
    </w:p>
    <w:p w14:paraId="5F23BE64" w14:textId="77777777" w:rsidR="00932688" w:rsidRPr="00581CFC" w:rsidRDefault="00932688" w:rsidP="00932688">
      <w:pPr>
        <w:rPr>
          <w:rFonts w:ascii="Times New Roman" w:hAnsi="Times New Roman" w:cs="Times New Roman"/>
          <w:sz w:val="28"/>
          <w:szCs w:val="28"/>
        </w:rPr>
      </w:pPr>
    </w:p>
    <w:p w14:paraId="2EDD8517" w14:textId="77777777" w:rsidR="001D0F63" w:rsidRPr="001D0F63" w:rsidRDefault="001D0F63" w:rsidP="001D0F63"/>
    <w:p w14:paraId="59322402" w14:textId="77777777" w:rsidR="001D0F63" w:rsidRPr="0096699F" w:rsidRDefault="001D0F63" w:rsidP="0096699F">
      <w:pPr>
        <w:rPr>
          <w:rFonts w:ascii="Times New Roman" w:hAnsi="Times New Roman" w:cs="Times New Roman"/>
          <w:sz w:val="28"/>
          <w:szCs w:val="28"/>
        </w:rPr>
      </w:pPr>
    </w:p>
    <w:p w14:paraId="457952CB" w14:textId="77777777" w:rsidR="00CD0409" w:rsidRDefault="00CD0409" w:rsidP="00CD0409">
      <w:pPr>
        <w:rPr>
          <w:rFonts w:ascii="Times New Roman" w:hAnsi="Times New Roman" w:cs="Times New Roman"/>
          <w:color w:val="23292D"/>
          <w:sz w:val="28"/>
          <w:szCs w:val="28"/>
        </w:rPr>
      </w:pPr>
    </w:p>
    <w:p w14:paraId="4AD2B5B9" w14:textId="77777777" w:rsidR="00CD0409" w:rsidRDefault="00CD0409" w:rsidP="00CD0409">
      <w:pPr>
        <w:ind w:left="8"/>
        <w:rPr>
          <w:rFonts w:ascii="Times New Roman" w:hAnsi="Times New Roman" w:cs="Times New Roman"/>
          <w:color w:val="23292D"/>
          <w:sz w:val="28"/>
          <w:szCs w:val="28"/>
        </w:rPr>
      </w:pPr>
      <w:r w:rsidRPr="00CD0409">
        <w:rPr>
          <w:rFonts w:ascii="Times New Roman" w:eastAsiaTheme="majorEastAsia" w:hAnsi="Times New Roman" w:cs="Times New Roman"/>
          <w:color w:val="23292D"/>
          <w:sz w:val="32"/>
          <w:szCs w:val="32"/>
        </w:rPr>
        <w:t xml:space="preserve">5.4 Komunikačný protokol medzi </w:t>
      </w:r>
      <w:proofErr w:type="spellStart"/>
      <w:r w:rsidRPr="00CD0409">
        <w:rPr>
          <w:rFonts w:ascii="Times New Roman" w:eastAsiaTheme="majorEastAsia" w:hAnsi="Times New Roman" w:cs="Times New Roman"/>
          <w:color w:val="23292D"/>
          <w:sz w:val="32"/>
          <w:szCs w:val="32"/>
        </w:rPr>
        <w:t>frontendom</w:t>
      </w:r>
      <w:proofErr w:type="spellEnd"/>
      <w:r w:rsidRPr="00CD0409">
        <w:rPr>
          <w:rFonts w:ascii="Times New Roman" w:eastAsiaTheme="majorEastAsia" w:hAnsi="Times New Roman" w:cs="Times New Roman"/>
          <w:color w:val="23292D"/>
          <w:sz w:val="32"/>
          <w:szCs w:val="32"/>
        </w:rPr>
        <w:t xml:space="preserve"> a </w:t>
      </w:r>
      <w:proofErr w:type="spellStart"/>
      <w:r w:rsidRPr="00CD0409">
        <w:rPr>
          <w:rFonts w:ascii="Times New Roman" w:eastAsiaTheme="majorEastAsia" w:hAnsi="Times New Roman" w:cs="Times New Roman"/>
          <w:color w:val="23292D"/>
          <w:sz w:val="32"/>
          <w:szCs w:val="32"/>
        </w:rPr>
        <w:t>backendom</w:t>
      </w:r>
      <w:proofErr w:type="spellEnd"/>
      <w:r>
        <w:rPr>
          <w:rFonts w:ascii="Times New Roman" w:hAnsi="Times New Roman" w:cs="Times New Roman"/>
          <w:color w:val="23292D"/>
          <w:sz w:val="28"/>
          <w:szCs w:val="28"/>
        </w:rPr>
        <w:br/>
        <w:t xml:space="preserve"> </w:t>
      </w:r>
      <w:r>
        <w:rPr>
          <w:rFonts w:ascii="Times New Roman" w:hAnsi="Times New Roman" w:cs="Times New Roman"/>
          <w:color w:val="23292D"/>
          <w:sz w:val="28"/>
          <w:szCs w:val="28"/>
        </w:rPr>
        <w:tab/>
      </w:r>
    </w:p>
    <w:p w14:paraId="1D4963AE" w14:textId="28AC6890" w:rsidR="001231F0" w:rsidRPr="007D3E18" w:rsidRDefault="00CD0409" w:rsidP="00CD0409">
      <w:pPr>
        <w:ind w:left="8" w:firstLine="700"/>
        <w:rPr>
          <w:rFonts w:ascii="Times New Roman" w:hAnsi="Times New Roman" w:cs="Times New Roman"/>
          <w:color w:val="23292D"/>
          <w:sz w:val="28"/>
          <w:szCs w:val="28"/>
        </w:rPr>
      </w:pPr>
      <w:r w:rsidRPr="00CD0409">
        <w:rPr>
          <w:rFonts w:ascii="Times New Roman" w:hAnsi="Times New Roman" w:cs="Times New Roman"/>
          <w:sz w:val="28"/>
          <w:szCs w:val="28"/>
        </w:rPr>
        <w:t xml:space="preserve">Na komunikáciu medzi </w:t>
      </w:r>
      <w:proofErr w:type="spellStart"/>
      <w:r w:rsidRPr="00CD0409">
        <w:rPr>
          <w:rFonts w:ascii="Times New Roman" w:hAnsi="Times New Roman" w:cs="Times New Roman"/>
          <w:sz w:val="28"/>
          <w:szCs w:val="28"/>
        </w:rPr>
        <w:t>frontendom</w:t>
      </w:r>
      <w:proofErr w:type="spellEnd"/>
      <w:r w:rsidRPr="00CD0409">
        <w:rPr>
          <w:rFonts w:ascii="Times New Roman" w:hAnsi="Times New Roman" w:cs="Times New Roman"/>
          <w:sz w:val="28"/>
          <w:szCs w:val="28"/>
        </w:rPr>
        <w:t xml:space="preserve"> a </w:t>
      </w:r>
      <w:proofErr w:type="spellStart"/>
      <w:r w:rsidRPr="00CD0409">
        <w:rPr>
          <w:rFonts w:ascii="Times New Roman" w:hAnsi="Times New Roman" w:cs="Times New Roman"/>
          <w:sz w:val="28"/>
          <w:szCs w:val="28"/>
        </w:rPr>
        <w:t>backendom</w:t>
      </w:r>
      <w:proofErr w:type="spellEnd"/>
      <w:r w:rsidRPr="00CD0409">
        <w:rPr>
          <w:rFonts w:ascii="Times New Roman" w:hAnsi="Times New Roman" w:cs="Times New Roman"/>
          <w:sz w:val="28"/>
          <w:szCs w:val="28"/>
        </w:rPr>
        <w:t xml:space="preserve"> sa používa protokol HTTP. Tento protokol slúži na prenos objektov akéhokoľvek typu medzi serverom (</w:t>
      </w:r>
      <w:proofErr w:type="spellStart"/>
      <w:r w:rsidRPr="00CD0409">
        <w:rPr>
          <w:rFonts w:ascii="Times New Roman" w:hAnsi="Times New Roman" w:cs="Times New Roman"/>
          <w:sz w:val="28"/>
          <w:szCs w:val="28"/>
        </w:rPr>
        <w:t>backendom</w:t>
      </w:r>
      <w:proofErr w:type="spellEnd"/>
      <w:r w:rsidRPr="00CD0409">
        <w:rPr>
          <w:rFonts w:ascii="Times New Roman" w:hAnsi="Times New Roman" w:cs="Times New Roman"/>
          <w:sz w:val="28"/>
          <w:szCs w:val="28"/>
        </w:rPr>
        <w:t>) a prehliadačom (</w:t>
      </w:r>
      <w:proofErr w:type="spellStart"/>
      <w:r w:rsidRPr="00CD0409">
        <w:rPr>
          <w:rFonts w:ascii="Times New Roman" w:hAnsi="Times New Roman" w:cs="Times New Roman"/>
          <w:sz w:val="28"/>
          <w:szCs w:val="28"/>
        </w:rPr>
        <w:t>frontendom</w:t>
      </w:r>
      <w:proofErr w:type="spellEnd"/>
      <w:r w:rsidRPr="00CD0409">
        <w:rPr>
          <w:rFonts w:ascii="Times New Roman" w:hAnsi="Times New Roman" w:cs="Times New Roman"/>
          <w:sz w:val="28"/>
          <w:szCs w:val="28"/>
        </w:rPr>
        <w:t>).</w:t>
      </w:r>
      <w:r>
        <w:rPr>
          <w:rFonts w:ascii="Times New Roman" w:hAnsi="Times New Roman" w:cs="Times New Roman"/>
          <w:sz w:val="28"/>
          <w:szCs w:val="28"/>
        </w:rPr>
        <w:t xml:space="preserve"> </w:t>
      </w:r>
      <w:r w:rsidR="001D0F63">
        <w:rPr>
          <w:rFonts w:ascii="Times New Roman" w:hAnsi="Times New Roman" w:cs="Times New Roman"/>
          <w:sz w:val="28"/>
          <w:szCs w:val="28"/>
        </w:rPr>
        <w:t xml:space="preserve"> </w:t>
      </w:r>
      <w:proofErr w:type="spellStart"/>
      <w:r w:rsidR="001D0F63">
        <w:rPr>
          <w:rFonts w:ascii="Times New Roman" w:hAnsi="Times New Roman" w:cs="Times New Roman"/>
          <w:sz w:val="28"/>
          <w:szCs w:val="28"/>
        </w:rPr>
        <w:t>F</w:t>
      </w:r>
      <w:r w:rsidR="001D0F63" w:rsidRPr="001D0F63">
        <w:rPr>
          <w:rFonts w:ascii="Times New Roman" w:hAnsi="Times New Roman" w:cs="Times New Roman"/>
          <w:sz w:val="28"/>
          <w:szCs w:val="28"/>
        </w:rPr>
        <w:t>rontend</w:t>
      </w:r>
      <w:proofErr w:type="spellEnd"/>
      <w:r w:rsidR="001D0F63" w:rsidRPr="001D0F63">
        <w:rPr>
          <w:rFonts w:ascii="Times New Roman" w:hAnsi="Times New Roman" w:cs="Times New Roman"/>
          <w:sz w:val="28"/>
          <w:szCs w:val="28"/>
        </w:rPr>
        <w:t xml:space="preserve"> pomocou GET požiadavky (ako ju popisuje HTTP protokol) komunikuje s </w:t>
      </w:r>
      <w:proofErr w:type="spellStart"/>
      <w:r w:rsidR="001D0F63" w:rsidRPr="001D0F63">
        <w:rPr>
          <w:rFonts w:ascii="Times New Roman" w:hAnsi="Times New Roman" w:cs="Times New Roman"/>
          <w:sz w:val="28"/>
          <w:szCs w:val="28"/>
        </w:rPr>
        <w:t>backendom</w:t>
      </w:r>
      <w:proofErr w:type="spellEnd"/>
      <w:r w:rsidR="001D0F63" w:rsidRPr="001D0F63">
        <w:rPr>
          <w:rFonts w:ascii="Times New Roman" w:hAnsi="Times New Roman" w:cs="Times New Roman"/>
          <w:sz w:val="28"/>
          <w:szCs w:val="28"/>
        </w:rPr>
        <w:t xml:space="preserve"> </w:t>
      </w:r>
      <w:r>
        <w:rPr>
          <w:rFonts w:ascii="Times New Roman" w:hAnsi="Times New Roman" w:cs="Times New Roman"/>
          <w:sz w:val="28"/>
          <w:szCs w:val="28"/>
        </w:rPr>
        <w:t>Na naše potreby nie je potrebné použiť zabezpečený protokol HTTPS, pretože medzi prehliadačom a serverom sa neprenášajú žiadne citlivé údaje.</w:t>
      </w:r>
      <w:r w:rsidR="001231F0" w:rsidRPr="007D3E18">
        <w:rPr>
          <w:rFonts w:ascii="Times New Roman" w:hAnsi="Times New Roman" w:cs="Times New Roman"/>
          <w:color w:val="23292D"/>
          <w:sz w:val="28"/>
          <w:szCs w:val="28"/>
        </w:rPr>
        <w:br/>
      </w:r>
    </w:p>
    <w:p w14:paraId="60E76B7C" w14:textId="2BD80B92" w:rsidR="008062CA" w:rsidRPr="008062CA" w:rsidRDefault="008062CA" w:rsidP="008062CA">
      <w:pPr>
        <w:pStyle w:val="Nadpis3"/>
        <w:ind w:firstLine="8"/>
        <w:rPr>
          <w:rFonts w:ascii="Times New Roman" w:hAnsi="Times New Roman" w:cs="Times New Roman"/>
          <w:color w:val="23292D"/>
          <w:sz w:val="32"/>
          <w:szCs w:val="32"/>
        </w:rPr>
      </w:pPr>
      <w:bookmarkStart w:id="49" w:name="_Toc62922337"/>
      <w:bookmarkStart w:id="50" w:name="_Toc63170285"/>
      <w:r w:rsidRPr="008062CA">
        <w:rPr>
          <w:rFonts w:ascii="Times New Roman" w:hAnsi="Times New Roman" w:cs="Times New Roman"/>
          <w:b/>
          <w:bCs/>
          <w:color w:val="23292D"/>
          <w:sz w:val="32"/>
          <w:szCs w:val="32"/>
        </w:rPr>
        <w:t>6.</w:t>
      </w:r>
      <w:r w:rsidRPr="008062CA">
        <w:rPr>
          <w:rFonts w:ascii="Times New Roman" w:hAnsi="Times New Roman" w:cs="Times New Roman"/>
          <w:color w:val="23292D"/>
          <w:sz w:val="32"/>
          <w:szCs w:val="32"/>
        </w:rPr>
        <w:t xml:space="preserve"> </w:t>
      </w:r>
      <w:r w:rsidRPr="008062CA">
        <w:rPr>
          <w:rFonts w:ascii="Times New Roman" w:hAnsi="Times New Roman" w:cs="Times New Roman"/>
          <w:b/>
          <w:bCs/>
          <w:color w:val="23292D"/>
          <w:sz w:val="32"/>
          <w:szCs w:val="32"/>
        </w:rPr>
        <w:t>Testovacie scenáre</w:t>
      </w:r>
      <w:bookmarkEnd w:id="49"/>
      <w:bookmarkEnd w:id="50"/>
    </w:p>
    <w:p w14:paraId="5FA5E0A3" w14:textId="77777777" w:rsidR="008062CA" w:rsidRPr="008062CA" w:rsidRDefault="008062CA" w:rsidP="008062CA">
      <w:pPr>
        <w:pStyle w:val="Odsekzoznamu"/>
        <w:ind w:left="375" w:firstLine="0"/>
      </w:pPr>
    </w:p>
    <w:p w14:paraId="4A21F09B" w14:textId="6D095344" w:rsidR="00755FA8" w:rsidRPr="00755FA8" w:rsidRDefault="008062CA" w:rsidP="008062CA">
      <w:pPr>
        <w:pStyle w:val="Nadpis3"/>
        <w:ind w:firstLine="8"/>
        <w:rPr>
          <w:rFonts w:ascii="Times New Roman" w:hAnsi="Times New Roman" w:cs="Times New Roman"/>
          <w:color w:val="23292D"/>
          <w:sz w:val="32"/>
          <w:szCs w:val="32"/>
        </w:rPr>
      </w:pPr>
      <w:bookmarkStart w:id="51" w:name="_Toc62922338"/>
      <w:bookmarkStart w:id="52" w:name="_Toc63170286"/>
      <w:r>
        <w:rPr>
          <w:rFonts w:ascii="Times New Roman" w:hAnsi="Times New Roman" w:cs="Times New Roman"/>
          <w:color w:val="23292D"/>
          <w:sz w:val="32"/>
          <w:szCs w:val="32"/>
        </w:rPr>
        <w:t xml:space="preserve">6.1 </w:t>
      </w:r>
      <w:r w:rsidR="00755FA8" w:rsidRPr="00405572">
        <w:rPr>
          <w:rFonts w:ascii="Times New Roman" w:hAnsi="Times New Roman" w:cs="Times New Roman"/>
          <w:color w:val="23292D"/>
          <w:sz w:val="32"/>
          <w:szCs w:val="32"/>
          <w:u w:val="single"/>
        </w:rPr>
        <w:t>Úvod</w:t>
      </w:r>
      <w:bookmarkEnd w:id="51"/>
      <w:bookmarkEnd w:id="52"/>
    </w:p>
    <w:p w14:paraId="13185995" w14:textId="77777777" w:rsidR="00755FA8" w:rsidRDefault="00755FA8" w:rsidP="00755FA8">
      <w:pPr>
        <w:spacing w:line="279" w:lineRule="exact"/>
        <w:rPr>
          <w:rFonts w:ascii="Times New Roman" w:eastAsia="Times New Roman" w:hAnsi="Times New Roman"/>
        </w:rPr>
      </w:pPr>
    </w:p>
    <w:p w14:paraId="2831527E" w14:textId="77777777" w:rsidR="00755FA8" w:rsidRDefault="00755FA8" w:rsidP="00855939">
      <w:pPr>
        <w:spacing w:line="0" w:lineRule="atLeast"/>
        <w:ind w:left="8"/>
        <w:rPr>
          <w:rFonts w:ascii="Arial" w:eastAsia="Arial" w:hAnsi="Arial"/>
          <w:b/>
          <w:sz w:val="24"/>
        </w:rPr>
      </w:pPr>
      <w:r>
        <w:rPr>
          <w:rFonts w:ascii="Arial" w:eastAsia="Arial" w:hAnsi="Arial"/>
          <w:b/>
          <w:sz w:val="24"/>
        </w:rPr>
        <w:t>Reflexia:</w:t>
      </w:r>
    </w:p>
    <w:p w14:paraId="07366971" w14:textId="77777777" w:rsidR="00755FA8" w:rsidRDefault="00755FA8" w:rsidP="00755FA8">
      <w:pPr>
        <w:spacing w:line="64" w:lineRule="exact"/>
        <w:rPr>
          <w:rFonts w:ascii="Times New Roman" w:eastAsia="Times New Roman" w:hAnsi="Times New Roman"/>
        </w:rPr>
      </w:pPr>
    </w:p>
    <w:p w14:paraId="4D77DA55" w14:textId="77777777" w:rsidR="00755FA8" w:rsidRDefault="00755FA8" w:rsidP="00755FA8">
      <w:pPr>
        <w:spacing w:line="0" w:lineRule="atLeast"/>
        <w:ind w:left="8"/>
        <w:rPr>
          <w:rFonts w:ascii="Arial" w:eastAsia="Arial" w:hAnsi="Arial"/>
          <w:sz w:val="24"/>
        </w:rPr>
      </w:pPr>
      <w:r>
        <w:rPr>
          <w:rFonts w:ascii="Arial" w:eastAsia="Arial" w:hAnsi="Arial"/>
          <w:sz w:val="24"/>
        </w:rPr>
        <w:t>Pri vykonávaní každého testovacieho scenáru si prosím položte aj nasledujúce otázky:</w:t>
      </w:r>
    </w:p>
    <w:p w14:paraId="09FFD742" w14:textId="77777777" w:rsidR="00755FA8" w:rsidRDefault="00755FA8" w:rsidP="00755FA8">
      <w:pPr>
        <w:spacing w:line="164" w:lineRule="exact"/>
        <w:rPr>
          <w:rFonts w:ascii="Times New Roman" w:eastAsia="Times New Roman" w:hAnsi="Times New Roman"/>
        </w:rPr>
      </w:pPr>
    </w:p>
    <w:p w14:paraId="36F1B36D" w14:textId="77777777" w:rsidR="00755FA8" w:rsidRDefault="00755FA8" w:rsidP="00755FA8">
      <w:pPr>
        <w:widowControl/>
        <w:numPr>
          <w:ilvl w:val="0"/>
          <w:numId w:val="7"/>
        </w:numPr>
        <w:tabs>
          <w:tab w:val="left" w:pos="588"/>
        </w:tabs>
        <w:suppressAutoHyphens w:val="0"/>
        <w:spacing w:line="0" w:lineRule="atLeast"/>
        <w:ind w:left="588" w:hanging="239"/>
        <w:textAlignment w:val="auto"/>
        <w:rPr>
          <w:rFonts w:ascii="Arial" w:eastAsia="Arial" w:hAnsi="Arial"/>
          <w:sz w:val="24"/>
        </w:rPr>
      </w:pPr>
      <w:r>
        <w:rPr>
          <w:rFonts w:ascii="Arial" w:eastAsia="Arial" w:hAnsi="Arial"/>
          <w:sz w:val="24"/>
        </w:rPr>
        <w:t>Funguje stránka správne?</w:t>
      </w:r>
    </w:p>
    <w:p w14:paraId="717D3C21" w14:textId="77777777" w:rsidR="00755FA8" w:rsidRDefault="00755FA8" w:rsidP="00755FA8">
      <w:pPr>
        <w:spacing w:line="221" w:lineRule="exact"/>
        <w:rPr>
          <w:rFonts w:ascii="Arial" w:eastAsia="Arial" w:hAnsi="Arial"/>
          <w:sz w:val="24"/>
        </w:rPr>
      </w:pPr>
    </w:p>
    <w:p w14:paraId="6C78AE87" w14:textId="77777777" w:rsidR="00755FA8" w:rsidRDefault="00755FA8" w:rsidP="00755FA8">
      <w:pPr>
        <w:widowControl/>
        <w:numPr>
          <w:ilvl w:val="0"/>
          <w:numId w:val="7"/>
        </w:numPr>
        <w:tabs>
          <w:tab w:val="left" w:pos="588"/>
        </w:tabs>
        <w:suppressAutoHyphens w:val="0"/>
        <w:spacing w:line="0" w:lineRule="atLeast"/>
        <w:ind w:left="588" w:hanging="239"/>
        <w:textAlignment w:val="auto"/>
        <w:rPr>
          <w:rFonts w:ascii="Arial" w:eastAsia="Arial" w:hAnsi="Arial"/>
          <w:sz w:val="24"/>
        </w:rPr>
      </w:pPr>
      <w:r>
        <w:rPr>
          <w:rFonts w:ascii="Arial" w:eastAsia="Arial" w:hAnsi="Arial"/>
          <w:sz w:val="24"/>
        </w:rPr>
        <w:t>Prekrývajú sa niektoré komponenty?</w:t>
      </w:r>
    </w:p>
    <w:p w14:paraId="6CCC6AA6" w14:textId="77777777" w:rsidR="00755FA8" w:rsidRDefault="00755FA8" w:rsidP="00755FA8">
      <w:pPr>
        <w:spacing w:line="212" w:lineRule="exact"/>
        <w:rPr>
          <w:rFonts w:ascii="Arial" w:eastAsia="Arial" w:hAnsi="Arial"/>
          <w:sz w:val="24"/>
        </w:rPr>
      </w:pPr>
    </w:p>
    <w:p w14:paraId="79245B03" w14:textId="77777777" w:rsidR="00755FA8" w:rsidRDefault="00755FA8" w:rsidP="00755FA8">
      <w:pPr>
        <w:widowControl/>
        <w:numPr>
          <w:ilvl w:val="0"/>
          <w:numId w:val="7"/>
        </w:numPr>
        <w:tabs>
          <w:tab w:val="left" w:pos="588"/>
        </w:tabs>
        <w:suppressAutoHyphens w:val="0"/>
        <w:spacing w:line="0" w:lineRule="atLeast"/>
        <w:ind w:left="588" w:hanging="239"/>
        <w:textAlignment w:val="auto"/>
        <w:rPr>
          <w:rFonts w:ascii="Arial" w:eastAsia="Arial" w:hAnsi="Arial"/>
          <w:sz w:val="24"/>
        </w:rPr>
      </w:pPr>
      <w:r>
        <w:rPr>
          <w:rFonts w:ascii="Arial" w:eastAsia="Arial" w:hAnsi="Arial"/>
          <w:sz w:val="24"/>
        </w:rPr>
        <w:t>Reagujú všetky komponenty na váš vstup?</w:t>
      </w:r>
    </w:p>
    <w:p w14:paraId="02C473E9" w14:textId="77777777" w:rsidR="00755FA8" w:rsidRDefault="00755FA8" w:rsidP="00755FA8">
      <w:pPr>
        <w:spacing w:line="212" w:lineRule="exact"/>
        <w:rPr>
          <w:rFonts w:ascii="Arial" w:eastAsia="Arial" w:hAnsi="Arial"/>
          <w:sz w:val="24"/>
        </w:rPr>
      </w:pPr>
    </w:p>
    <w:p w14:paraId="459F61D3" w14:textId="77777777" w:rsidR="00755FA8" w:rsidRDefault="00755FA8" w:rsidP="00755FA8">
      <w:pPr>
        <w:widowControl/>
        <w:numPr>
          <w:ilvl w:val="0"/>
          <w:numId w:val="7"/>
        </w:numPr>
        <w:tabs>
          <w:tab w:val="left" w:pos="588"/>
        </w:tabs>
        <w:suppressAutoHyphens w:val="0"/>
        <w:spacing w:line="0" w:lineRule="atLeast"/>
        <w:ind w:left="588" w:hanging="239"/>
        <w:textAlignment w:val="auto"/>
        <w:rPr>
          <w:rFonts w:ascii="Arial" w:eastAsia="Arial" w:hAnsi="Arial"/>
          <w:sz w:val="24"/>
        </w:rPr>
      </w:pPr>
      <w:r>
        <w:rPr>
          <w:rFonts w:ascii="Arial" w:eastAsia="Arial" w:hAnsi="Arial"/>
          <w:sz w:val="24"/>
        </w:rPr>
        <w:t>Rozumiete fungovaniu jednotlivých komponentov?</w:t>
      </w:r>
    </w:p>
    <w:p w14:paraId="0E78ADA1" w14:textId="77777777" w:rsidR="00755FA8" w:rsidRDefault="00755FA8" w:rsidP="00755FA8">
      <w:pPr>
        <w:spacing w:line="212" w:lineRule="exact"/>
        <w:rPr>
          <w:rFonts w:ascii="Arial" w:eastAsia="Arial" w:hAnsi="Arial"/>
          <w:sz w:val="24"/>
        </w:rPr>
      </w:pPr>
    </w:p>
    <w:p w14:paraId="46A9B907" w14:textId="77777777" w:rsidR="00755FA8" w:rsidRDefault="00755FA8" w:rsidP="00755FA8">
      <w:pPr>
        <w:widowControl/>
        <w:numPr>
          <w:ilvl w:val="0"/>
          <w:numId w:val="7"/>
        </w:numPr>
        <w:tabs>
          <w:tab w:val="left" w:pos="588"/>
        </w:tabs>
        <w:suppressAutoHyphens w:val="0"/>
        <w:spacing w:line="0" w:lineRule="atLeast"/>
        <w:ind w:left="588" w:hanging="239"/>
        <w:textAlignment w:val="auto"/>
        <w:rPr>
          <w:rFonts w:ascii="Arial" w:eastAsia="Arial" w:hAnsi="Arial"/>
          <w:sz w:val="24"/>
        </w:rPr>
      </w:pPr>
      <w:r>
        <w:rPr>
          <w:rFonts w:ascii="Arial" w:eastAsia="Arial" w:hAnsi="Arial"/>
          <w:sz w:val="24"/>
        </w:rPr>
        <w:t>Fungujú všetky komponenty podľa vašich očakávaní?</w:t>
      </w:r>
    </w:p>
    <w:p w14:paraId="782C1C94" w14:textId="77777777" w:rsidR="00755FA8" w:rsidRDefault="00755FA8" w:rsidP="00755FA8">
      <w:pPr>
        <w:spacing w:line="200" w:lineRule="exact"/>
        <w:rPr>
          <w:rFonts w:ascii="Times New Roman" w:eastAsia="Times New Roman" w:hAnsi="Times New Roman"/>
        </w:rPr>
      </w:pPr>
    </w:p>
    <w:p w14:paraId="4F514E34" w14:textId="77777777" w:rsidR="00755FA8" w:rsidRDefault="00755FA8" w:rsidP="00755FA8">
      <w:pPr>
        <w:spacing w:line="200" w:lineRule="exact"/>
        <w:rPr>
          <w:rFonts w:ascii="Times New Roman" w:eastAsia="Times New Roman" w:hAnsi="Times New Roman"/>
        </w:rPr>
      </w:pPr>
    </w:p>
    <w:p w14:paraId="7D320537" w14:textId="77777777" w:rsidR="00755FA8" w:rsidRDefault="00755FA8" w:rsidP="00755FA8">
      <w:pPr>
        <w:spacing w:line="200" w:lineRule="exact"/>
        <w:rPr>
          <w:rFonts w:ascii="Times New Roman" w:eastAsia="Times New Roman" w:hAnsi="Times New Roman"/>
        </w:rPr>
      </w:pPr>
    </w:p>
    <w:p w14:paraId="02FF1781" w14:textId="77777777" w:rsidR="00755FA8" w:rsidRDefault="00755FA8" w:rsidP="00755FA8">
      <w:pPr>
        <w:spacing w:line="371" w:lineRule="exact"/>
        <w:rPr>
          <w:rFonts w:ascii="Times New Roman" w:eastAsia="Times New Roman" w:hAnsi="Times New Roman"/>
        </w:rPr>
      </w:pPr>
    </w:p>
    <w:p w14:paraId="0F35618B" w14:textId="340FB710" w:rsidR="00755FA8" w:rsidRPr="00405572" w:rsidRDefault="00F02FA6" w:rsidP="00F02FA6">
      <w:pPr>
        <w:pStyle w:val="Nadpis3"/>
        <w:rPr>
          <w:rFonts w:ascii="Times New Roman" w:hAnsi="Times New Roman" w:cs="Times New Roman"/>
          <w:color w:val="23292D"/>
          <w:sz w:val="32"/>
          <w:szCs w:val="32"/>
        </w:rPr>
      </w:pPr>
      <w:bookmarkStart w:id="53" w:name="_Toc63170287"/>
      <w:r>
        <w:rPr>
          <w:rFonts w:ascii="Times New Roman" w:hAnsi="Times New Roman" w:cs="Times New Roman"/>
          <w:color w:val="23292D"/>
          <w:sz w:val="32"/>
          <w:szCs w:val="32"/>
        </w:rPr>
        <w:t xml:space="preserve">6.2 </w:t>
      </w:r>
      <w:r w:rsidR="00755FA8" w:rsidRPr="00405572">
        <w:rPr>
          <w:rFonts w:ascii="Times New Roman" w:hAnsi="Times New Roman" w:cs="Times New Roman"/>
          <w:color w:val="23292D"/>
          <w:sz w:val="32"/>
          <w:szCs w:val="32"/>
        </w:rPr>
        <w:t>Znečistenie ovzdušia</w:t>
      </w:r>
      <w:bookmarkEnd w:id="53"/>
    </w:p>
    <w:p w14:paraId="0DEBD563" w14:textId="77777777" w:rsidR="00755FA8" w:rsidRDefault="00755FA8" w:rsidP="00755FA8">
      <w:pPr>
        <w:spacing w:line="314" w:lineRule="exact"/>
        <w:rPr>
          <w:rFonts w:ascii="Times New Roman" w:eastAsia="Times New Roman" w:hAnsi="Times New Roman"/>
        </w:rPr>
      </w:pPr>
    </w:p>
    <w:p w14:paraId="2B65F0D0" w14:textId="78B59B18" w:rsidR="00755FA8" w:rsidRPr="00F02FA6" w:rsidRDefault="008062CA" w:rsidP="00F02FA6">
      <w:pPr>
        <w:pStyle w:val="Nadpis3"/>
        <w:rPr>
          <w:rFonts w:ascii="Times New Roman" w:hAnsi="Times New Roman" w:cs="Times New Roman"/>
          <w:color w:val="23292D"/>
          <w:sz w:val="32"/>
          <w:szCs w:val="32"/>
        </w:rPr>
      </w:pPr>
      <w:bookmarkStart w:id="54" w:name="_Toc63170288"/>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2.1</w:t>
      </w:r>
      <w:r w:rsidR="00755FA8" w:rsidRPr="00F02FA6">
        <w:rPr>
          <w:rFonts w:ascii="Times New Roman" w:hAnsi="Times New Roman" w:cs="Times New Roman"/>
          <w:color w:val="23292D"/>
          <w:sz w:val="32"/>
          <w:szCs w:val="32"/>
        </w:rPr>
        <w:tab/>
        <w:t>Spustenie aplikácie</w:t>
      </w:r>
      <w:bookmarkEnd w:id="54"/>
    </w:p>
    <w:p w14:paraId="00D417BC" w14:textId="77777777" w:rsidR="00755FA8" w:rsidRDefault="00755FA8" w:rsidP="00755FA8">
      <w:pPr>
        <w:spacing w:line="242" w:lineRule="exact"/>
        <w:rPr>
          <w:rFonts w:ascii="Times New Roman" w:eastAsia="Times New Roman" w:hAnsi="Times New Roman"/>
        </w:rPr>
      </w:pPr>
    </w:p>
    <w:p w14:paraId="639F354D" w14:textId="77777777" w:rsidR="00755FA8" w:rsidRDefault="00755FA8" w:rsidP="00755FA8">
      <w:pPr>
        <w:spacing w:line="0" w:lineRule="atLeast"/>
        <w:ind w:left="8"/>
        <w:rPr>
          <w:rFonts w:ascii="Arial" w:eastAsia="Arial" w:hAnsi="Arial"/>
          <w:sz w:val="24"/>
        </w:rPr>
      </w:pPr>
      <w:r>
        <w:rPr>
          <w:rFonts w:ascii="Arial" w:eastAsia="Arial" w:hAnsi="Arial"/>
          <w:b/>
          <w:sz w:val="24"/>
        </w:rPr>
        <w:lastRenderedPageBreak/>
        <w:t xml:space="preserve">Scenár: </w:t>
      </w:r>
      <w:r>
        <w:rPr>
          <w:rFonts w:ascii="Arial" w:eastAsia="Arial" w:hAnsi="Arial"/>
          <w:sz w:val="24"/>
        </w:rPr>
        <w:t>Spustenie aplikácie</w:t>
      </w:r>
    </w:p>
    <w:p w14:paraId="6DCCB90A" w14:textId="77777777" w:rsidR="00755FA8" w:rsidRDefault="00755FA8" w:rsidP="00755FA8">
      <w:pPr>
        <w:spacing w:line="64" w:lineRule="exact"/>
        <w:rPr>
          <w:rFonts w:ascii="Times New Roman" w:eastAsia="Times New Roman" w:hAnsi="Times New Roman"/>
        </w:rPr>
      </w:pPr>
    </w:p>
    <w:p w14:paraId="61E3B9C7" w14:textId="77777777" w:rsidR="00755FA8" w:rsidRDefault="00755FA8" w:rsidP="00755FA8">
      <w:pPr>
        <w:spacing w:line="254" w:lineRule="auto"/>
        <w:ind w:left="8" w:right="140"/>
        <w:jc w:val="both"/>
        <w:rPr>
          <w:rFonts w:ascii="Arial" w:eastAsia="Arial" w:hAnsi="Arial"/>
          <w:sz w:val="24"/>
        </w:rPr>
      </w:pPr>
      <w:r>
        <w:rPr>
          <w:rFonts w:ascii="Arial" w:eastAsia="Arial" w:hAnsi="Arial"/>
          <w:b/>
          <w:sz w:val="24"/>
        </w:rPr>
        <w:t xml:space="preserve">Očakávaný výstup: </w:t>
      </w:r>
      <w:r>
        <w:rPr>
          <w:rFonts w:ascii="Arial" w:eastAsia="Arial" w:hAnsi="Arial"/>
          <w:sz w:val="24"/>
        </w:rPr>
        <w:t xml:space="preserve">Aplikácia načíta na úvodnej stránke komponent mapy, grafu, tabuľky </w:t>
      </w:r>
      <w:proofErr w:type="spellStart"/>
      <w:r>
        <w:rPr>
          <w:rFonts w:ascii="Arial" w:eastAsia="Arial" w:hAnsi="Arial"/>
          <w:sz w:val="24"/>
        </w:rPr>
        <w:t>vlast</w:t>
      </w:r>
      <w:proofErr w:type="spellEnd"/>
      <w:r>
        <w:rPr>
          <w:rFonts w:ascii="Arial" w:eastAsia="Arial" w:hAnsi="Arial"/>
          <w:sz w:val="24"/>
        </w:rPr>
        <w:t xml:space="preserve">-nej predpovede a tabuľky staníc spolu so všetkými </w:t>
      </w:r>
      <w:proofErr w:type="spellStart"/>
      <w:r>
        <w:rPr>
          <w:rFonts w:ascii="Arial" w:eastAsia="Arial" w:hAnsi="Arial"/>
          <w:sz w:val="24"/>
        </w:rPr>
        <w:t>dropdown</w:t>
      </w:r>
      <w:proofErr w:type="spellEnd"/>
      <w:r>
        <w:rPr>
          <w:rFonts w:ascii="Arial" w:eastAsia="Arial" w:hAnsi="Arial"/>
          <w:sz w:val="24"/>
        </w:rPr>
        <w:t xml:space="preserve"> komponentami a </w:t>
      </w:r>
      <w:proofErr w:type="spellStart"/>
      <w:r>
        <w:rPr>
          <w:rFonts w:ascii="Arial" w:eastAsia="Arial" w:hAnsi="Arial"/>
          <w:sz w:val="24"/>
        </w:rPr>
        <w:t>checkboxami</w:t>
      </w:r>
      <w:proofErr w:type="spellEnd"/>
      <w:r>
        <w:rPr>
          <w:rFonts w:ascii="Arial" w:eastAsia="Arial" w:hAnsi="Arial"/>
          <w:sz w:val="24"/>
        </w:rPr>
        <w:t>. Ta-</w:t>
      </w:r>
      <w:proofErr w:type="spellStart"/>
      <w:r>
        <w:rPr>
          <w:rFonts w:ascii="Arial" w:eastAsia="Arial" w:hAnsi="Arial"/>
          <w:sz w:val="24"/>
        </w:rPr>
        <w:t>kisto</w:t>
      </w:r>
      <w:proofErr w:type="spellEnd"/>
      <w:r>
        <w:rPr>
          <w:rFonts w:ascii="Arial" w:eastAsia="Arial" w:hAnsi="Arial"/>
          <w:sz w:val="24"/>
        </w:rPr>
        <w:t xml:space="preserve"> sa načíta aj </w:t>
      </w:r>
      <w:proofErr w:type="spellStart"/>
      <w:r>
        <w:rPr>
          <w:rFonts w:ascii="Arial" w:eastAsia="Arial" w:hAnsi="Arial"/>
          <w:sz w:val="24"/>
        </w:rPr>
        <w:t>tlačítko</w:t>
      </w:r>
      <w:proofErr w:type="spellEnd"/>
      <w:r>
        <w:rPr>
          <w:rFonts w:ascii="Arial" w:eastAsia="Arial" w:hAnsi="Arial"/>
          <w:sz w:val="24"/>
        </w:rPr>
        <w:t xml:space="preserve"> v hornej časti obrazovky na prepnutie sa do druhého okna s predpoveďou vetra.</w:t>
      </w:r>
    </w:p>
    <w:p w14:paraId="785AFEF3" w14:textId="77777777" w:rsidR="00755FA8" w:rsidRDefault="00755FA8" w:rsidP="00755FA8">
      <w:pPr>
        <w:spacing w:line="200" w:lineRule="exact"/>
        <w:rPr>
          <w:rFonts w:ascii="Times New Roman" w:eastAsia="Times New Roman" w:hAnsi="Times New Roman"/>
        </w:rPr>
      </w:pPr>
    </w:p>
    <w:p w14:paraId="55F3B38D" w14:textId="77777777" w:rsidR="00755FA8" w:rsidRDefault="00755FA8" w:rsidP="00755FA8">
      <w:pPr>
        <w:spacing w:line="200" w:lineRule="exact"/>
        <w:rPr>
          <w:rFonts w:ascii="Times New Roman" w:eastAsia="Times New Roman" w:hAnsi="Times New Roman"/>
        </w:rPr>
      </w:pPr>
    </w:p>
    <w:p w14:paraId="013C0B0F" w14:textId="77777777" w:rsidR="00755FA8" w:rsidRDefault="00755FA8" w:rsidP="00755FA8">
      <w:pPr>
        <w:spacing w:line="235" w:lineRule="exact"/>
        <w:rPr>
          <w:rFonts w:ascii="Times New Roman" w:eastAsia="Times New Roman" w:hAnsi="Times New Roman"/>
        </w:rPr>
      </w:pPr>
    </w:p>
    <w:p w14:paraId="7780E1F6" w14:textId="620FE59F" w:rsidR="00755FA8" w:rsidRPr="00F02FA6" w:rsidRDefault="008062CA" w:rsidP="00F02FA6">
      <w:pPr>
        <w:pStyle w:val="Nadpis3"/>
        <w:rPr>
          <w:rFonts w:ascii="Times New Roman" w:hAnsi="Times New Roman" w:cs="Times New Roman"/>
          <w:color w:val="23292D"/>
          <w:sz w:val="32"/>
          <w:szCs w:val="32"/>
        </w:rPr>
      </w:pPr>
      <w:bookmarkStart w:id="55" w:name="_Toc63170289"/>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2.2</w:t>
      </w:r>
      <w:r w:rsidR="00755FA8" w:rsidRPr="00F02FA6">
        <w:rPr>
          <w:rFonts w:ascii="Times New Roman" w:hAnsi="Times New Roman" w:cs="Times New Roman"/>
          <w:color w:val="23292D"/>
          <w:sz w:val="32"/>
          <w:szCs w:val="32"/>
        </w:rPr>
        <w:tab/>
        <w:t>Zvolenie časového údaju</w:t>
      </w:r>
      <w:bookmarkEnd w:id="55"/>
    </w:p>
    <w:p w14:paraId="26699E52" w14:textId="77777777" w:rsidR="00755FA8" w:rsidRDefault="00755FA8" w:rsidP="00755FA8">
      <w:pPr>
        <w:spacing w:line="242" w:lineRule="exact"/>
        <w:rPr>
          <w:rFonts w:ascii="Times New Roman" w:eastAsia="Times New Roman" w:hAnsi="Times New Roman"/>
        </w:rPr>
      </w:pPr>
    </w:p>
    <w:p w14:paraId="3CEB69DC" w14:textId="77777777" w:rsidR="00755FA8" w:rsidRDefault="00755FA8" w:rsidP="00755FA8">
      <w:pPr>
        <w:spacing w:line="0" w:lineRule="atLeast"/>
        <w:ind w:left="8"/>
        <w:rPr>
          <w:rFonts w:ascii="Arial" w:eastAsia="Arial" w:hAnsi="Arial"/>
          <w:sz w:val="24"/>
        </w:rPr>
      </w:pPr>
      <w:r>
        <w:rPr>
          <w:rFonts w:ascii="Arial" w:eastAsia="Arial" w:hAnsi="Arial"/>
          <w:b/>
          <w:sz w:val="24"/>
        </w:rPr>
        <w:t xml:space="preserve">Scenár: </w:t>
      </w:r>
      <w:r>
        <w:rPr>
          <w:rFonts w:ascii="Arial" w:eastAsia="Arial" w:hAnsi="Arial"/>
          <w:sz w:val="24"/>
        </w:rPr>
        <w:t xml:space="preserve">Zvoľte jeden z ponúknutých časových údajov v </w:t>
      </w:r>
      <w:proofErr w:type="spellStart"/>
      <w:r>
        <w:rPr>
          <w:rFonts w:ascii="Arial" w:eastAsia="Arial" w:hAnsi="Arial"/>
          <w:sz w:val="24"/>
        </w:rPr>
        <w:t>dropdowne</w:t>
      </w:r>
      <w:proofErr w:type="spellEnd"/>
      <w:r>
        <w:rPr>
          <w:rFonts w:ascii="Arial" w:eastAsia="Arial" w:hAnsi="Arial"/>
          <w:sz w:val="24"/>
        </w:rPr>
        <w:t xml:space="preserve"> nad mapou.</w:t>
      </w:r>
    </w:p>
    <w:p w14:paraId="2E48EDFF" w14:textId="77777777" w:rsidR="00755FA8" w:rsidRDefault="00755FA8" w:rsidP="00755FA8">
      <w:pPr>
        <w:spacing w:line="64" w:lineRule="exact"/>
        <w:rPr>
          <w:rFonts w:ascii="Times New Roman" w:eastAsia="Times New Roman" w:hAnsi="Times New Roman"/>
        </w:rPr>
      </w:pPr>
    </w:p>
    <w:p w14:paraId="3EDF17A5" w14:textId="77777777" w:rsidR="00755FA8" w:rsidRDefault="00755FA8" w:rsidP="00755FA8">
      <w:pPr>
        <w:spacing w:line="260" w:lineRule="auto"/>
        <w:ind w:left="8" w:right="160"/>
        <w:jc w:val="both"/>
        <w:rPr>
          <w:rFonts w:ascii="Arial" w:eastAsia="Arial" w:hAnsi="Arial"/>
          <w:sz w:val="24"/>
        </w:rPr>
      </w:pPr>
      <w:r>
        <w:rPr>
          <w:rFonts w:ascii="Arial" w:eastAsia="Arial" w:hAnsi="Arial"/>
          <w:b/>
          <w:sz w:val="24"/>
        </w:rPr>
        <w:t xml:space="preserve">Očakávaný výstup: </w:t>
      </w:r>
      <w:r>
        <w:rPr>
          <w:rFonts w:ascii="Arial" w:eastAsia="Arial" w:hAnsi="Arial"/>
          <w:sz w:val="24"/>
        </w:rPr>
        <w:t>Načítanie údajov pre zvolený časový údaj pre stanice na mape, v grafe a v</w:t>
      </w:r>
      <w:r>
        <w:rPr>
          <w:rFonts w:ascii="Arial" w:eastAsia="Arial" w:hAnsi="Arial"/>
          <w:b/>
          <w:sz w:val="24"/>
        </w:rPr>
        <w:t xml:space="preserve"> </w:t>
      </w:r>
      <w:r>
        <w:rPr>
          <w:rFonts w:ascii="Arial" w:eastAsia="Arial" w:hAnsi="Arial"/>
          <w:sz w:val="24"/>
        </w:rPr>
        <w:t>tabuľke vlastnej predpovede.</w:t>
      </w:r>
    </w:p>
    <w:p w14:paraId="0F9ADDC6" w14:textId="77777777" w:rsidR="00755FA8" w:rsidRDefault="00755FA8" w:rsidP="00755FA8">
      <w:pPr>
        <w:spacing w:line="200" w:lineRule="exact"/>
        <w:rPr>
          <w:rFonts w:ascii="Times New Roman" w:eastAsia="Times New Roman" w:hAnsi="Times New Roman"/>
        </w:rPr>
      </w:pPr>
    </w:p>
    <w:p w14:paraId="433ABDAF" w14:textId="77777777" w:rsidR="00755FA8" w:rsidRDefault="00755FA8" w:rsidP="00755FA8">
      <w:pPr>
        <w:spacing w:line="200" w:lineRule="exact"/>
        <w:rPr>
          <w:rFonts w:ascii="Times New Roman" w:eastAsia="Times New Roman" w:hAnsi="Times New Roman"/>
        </w:rPr>
      </w:pPr>
    </w:p>
    <w:p w14:paraId="3F8BCABA" w14:textId="77777777" w:rsidR="00755FA8" w:rsidRDefault="00755FA8" w:rsidP="00755FA8">
      <w:pPr>
        <w:spacing w:line="227" w:lineRule="exact"/>
        <w:rPr>
          <w:rFonts w:ascii="Times New Roman" w:eastAsia="Times New Roman" w:hAnsi="Times New Roman"/>
        </w:rPr>
      </w:pPr>
    </w:p>
    <w:p w14:paraId="70ED077A" w14:textId="4E44788D" w:rsidR="00755FA8" w:rsidRPr="00F02FA6" w:rsidRDefault="008062CA" w:rsidP="00F02FA6">
      <w:pPr>
        <w:pStyle w:val="Nadpis3"/>
        <w:rPr>
          <w:rFonts w:ascii="Times New Roman" w:hAnsi="Times New Roman" w:cs="Times New Roman"/>
          <w:color w:val="23292D"/>
          <w:sz w:val="32"/>
          <w:szCs w:val="32"/>
        </w:rPr>
      </w:pPr>
      <w:bookmarkStart w:id="56" w:name="_Toc63170290"/>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2.3</w:t>
      </w:r>
      <w:r w:rsidR="00755FA8" w:rsidRPr="00F02FA6">
        <w:rPr>
          <w:rFonts w:ascii="Times New Roman" w:hAnsi="Times New Roman" w:cs="Times New Roman"/>
          <w:color w:val="23292D"/>
          <w:sz w:val="32"/>
          <w:szCs w:val="32"/>
        </w:rPr>
        <w:tab/>
        <w:t>Mapa</w:t>
      </w:r>
      <w:bookmarkEnd w:id="56"/>
    </w:p>
    <w:p w14:paraId="5044BF37" w14:textId="77777777" w:rsidR="00755FA8" w:rsidRDefault="00755FA8" w:rsidP="00755FA8">
      <w:pPr>
        <w:spacing w:line="283" w:lineRule="exact"/>
        <w:rPr>
          <w:rFonts w:ascii="Times New Roman" w:eastAsia="Times New Roman" w:hAnsi="Times New Roman"/>
        </w:rPr>
      </w:pPr>
    </w:p>
    <w:p w14:paraId="78689065" w14:textId="52693D85" w:rsidR="00755FA8" w:rsidRPr="00F02FA6" w:rsidRDefault="008062CA" w:rsidP="000F3905">
      <w:pPr>
        <w:pStyle w:val="Nadpis3"/>
        <w:rPr>
          <w:rFonts w:ascii="Times New Roman" w:hAnsi="Times New Roman" w:cs="Times New Roman"/>
          <w:color w:val="23292D"/>
          <w:sz w:val="32"/>
          <w:szCs w:val="32"/>
        </w:rPr>
      </w:pPr>
      <w:bookmarkStart w:id="57" w:name="_Toc63170291"/>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2.3.1</w:t>
      </w:r>
      <w:r w:rsidR="00755FA8" w:rsidRPr="00F02FA6">
        <w:rPr>
          <w:rFonts w:ascii="Times New Roman" w:hAnsi="Times New Roman" w:cs="Times New Roman"/>
          <w:color w:val="23292D"/>
          <w:sz w:val="32"/>
          <w:szCs w:val="32"/>
        </w:rPr>
        <w:tab/>
        <w:t>Zobrazenie údajov</w:t>
      </w:r>
      <w:bookmarkEnd w:id="57"/>
    </w:p>
    <w:p w14:paraId="5E7876B7" w14:textId="77777777" w:rsidR="00755FA8" w:rsidRDefault="00755FA8" w:rsidP="00755FA8">
      <w:pPr>
        <w:spacing w:line="167" w:lineRule="exact"/>
        <w:rPr>
          <w:rFonts w:ascii="Times New Roman" w:eastAsia="Times New Roman" w:hAnsi="Times New Roman"/>
        </w:rPr>
      </w:pPr>
    </w:p>
    <w:p w14:paraId="4E6F266B" w14:textId="77777777" w:rsidR="00755FA8" w:rsidRDefault="00755FA8" w:rsidP="000F3905">
      <w:pPr>
        <w:spacing w:line="0" w:lineRule="atLeast"/>
        <w:rPr>
          <w:rFonts w:ascii="Arial" w:eastAsia="Arial" w:hAnsi="Arial"/>
          <w:sz w:val="24"/>
        </w:rPr>
      </w:pPr>
      <w:r>
        <w:rPr>
          <w:rFonts w:ascii="Arial" w:eastAsia="Arial" w:hAnsi="Arial"/>
          <w:b/>
          <w:sz w:val="24"/>
        </w:rPr>
        <w:t xml:space="preserve">Scenár: </w:t>
      </w:r>
      <w:r>
        <w:rPr>
          <w:rFonts w:ascii="Arial" w:eastAsia="Arial" w:hAnsi="Arial"/>
          <w:sz w:val="24"/>
        </w:rPr>
        <w:t>Prečítanie údajov zo staníc na mape.</w:t>
      </w:r>
    </w:p>
    <w:p w14:paraId="1921ABD8" w14:textId="77777777" w:rsidR="00755FA8" w:rsidRDefault="00755FA8" w:rsidP="00755FA8">
      <w:pPr>
        <w:spacing w:line="64" w:lineRule="exact"/>
        <w:rPr>
          <w:rFonts w:ascii="Times New Roman" w:eastAsia="Times New Roman" w:hAnsi="Times New Roman"/>
        </w:rPr>
      </w:pPr>
    </w:p>
    <w:p w14:paraId="3BCA3032" w14:textId="77777777" w:rsidR="00755FA8" w:rsidRDefault="00755FA8" w:rsidP="00755FA8">
      <w:pPr>
        <w:spacing w:line="233" w:lineRule="auto"/>
        <w:ind w:left="8" w:right="160"/>
        <w:jc w:val="both"/>
        <w:rPr>
          <w:rFonts w:ascii="Arial" w:eastAsia="Arial" w:hAnsi="Arial"/>
          <w:sz w:val="24"/>
        </w:rPr>
      </w:pPr>
      <w:r>
        <w:rPr>
          <w:rFonts w:ascii="Arial" w:eastAsia="Arial" w:hAnsi="Arial"/>
          <w:b/>
          <w:sz w:val="24"/>
        </w:rPr>
        <w:t xml:space="preserve">Očakávaný výstup: </w:t>
      </w:r>
      <w:r>
        <w:rPr>
          <w:rFonts w:ascii="Arial" w:eastAsia="Arial" w:hAnsi="Arial"/>
          <w:sz w:val="24"/>
        </w:rPr>
        <w:t xml:space="preserve">Mapa zobrazuje stanice ako krúžky, ktoré </w:t>
      </w:r>
      <w:proofErr w:type="spellStart"/>
      <w:r>
        <w:rPr>
          <w:rFonts w:ascii="Arial" w:eastAsia="Arial" w:hAnsi="Arial"/>
          <w:sz w:val="24"/>
        </w:rPr>
        <w:t>su</w:t>
      </w:r>
      <w:proofErr w:type="spellEnd"/>
      <w:r>
        <w:rPr>
          <w:rFonts w:ascii="Arial" w:eastAsia="Arial" w:hAnsi="Arial"/>
          <w:sz w:val="24"/>
        </w:rPr>
        <w:t xml:space="preserve"> adekvátne zafarbené podľa</w:t>
      </w:r>
      <w:r>
        <w:rPr>
          <w:rFonts w:ascii="Arial" w:eastAsia="Arial" w:hAnsi="Arial"/>
          <w:b/>
          <w:sz w:val="24"/>
        </w:rPr>
        <w:t xml:space="preserve"> </w:t>
      </w:r>
      <w:r>
        <w:rPr>
          <w:rFonts w:ascii="Arial" w:eastAsia="Arial" w:hAnsi="Arial"/>
          <w:sz w:val="24"/>
        </w:rPr>
        <w:t xml:space="preserve">najhoršej koncentrácie jednej z látok </w:t>
      </w:r>
      <w:r>
        <w:rPr>
          <w:rFonts w:ascii="Arial" w:eastAsia="Arial" w:hAnsi="Arial"/>
          <w:i/>
          <w:sz w:val="24"/>
        </w:rPr>
        <w:t>P M</w:t>
      </w:r>
      <w:r>
        <w:rPr>
          <w:rFonts w:ascii="Arial" w:eastAsia="Arial" w:hAnsi="Arial"/>
          <w:sz w:val="31"/>
          <w:vertAlign w:val="subscript"/>
        </w:rPr>
        <w:t>10</w:t>
      </w:r>
      <w:r>
        <w:rPr>
          <w:rFonts w:ascii="Arial" w:eastAsia="Arial" w:hAnsi="Arial"/>
          <w:i/>
          <w:sz w:val="24"/>
        </w:rPr>
        <w:t>.SO</w:t>
      </w:r>
      <w:r>
        <w:rPr>
          <w:rFonts w:ascii="Arial" w:eastAsia="Arial" w:hAnsi="Arial"/>
          <w:sz w:val="24"/>
        </w:rPr>
        <w:t xml:space="preserve"> </w:t>
      </w:r>
      <w:r>
        <w:rPr>
          <w:rFonts w:ascii="Arial" w:eastAsia="Arial" w:hAnsi="Arial"/>
          <w:sz w:val="31"/>
          <w:vertAlign w:val="subscript"/>
        </w:rPr>
        <w:t>2</w:t>
      </w:r>
      <w:r>
        <w:rPr>
          <w:rFonts w:ascii="Arial" w:eastAsia="Arial" w:hAnsi="Arial"/>
          <w:i/>
          <w:sz w:val="24"/>
        </w:rPr>
        <w:t>, O</w:t>
      </w:r>
      <w:r>
        <w:rPr>
          <w:rFonts w:ascii="Arial" w:eastAsia="Arial" w:hAnsi="Arial"/>
          <w:sz w:val="31"/>
          <w:vertAlign w:val="subscript"/>
        </w:rPr>
        <w:t>3</w:t>
      </w:r>
      <w:r>
        <w:rPr>
          <w:rFonts w:ascii="Arial" w:eastAsia="Arial" w:hAnsi="Arial"/>
          <w:i/>
          <w:sz w:val="24"/>
        </w:rPr>
        <w:t>, NO</w:t>
      </w:r>
      <w:r>
        <w:rPr>
          <w:rFonts w:ascii="Arial" w:eastAsia="Arial" w:hAnsi="Arial"/>
          <w:sz w:val="31"/>
          <w:vertAlign w:val="subscript"/>
        </w:rPr>
        <w:t>2</w:t>
      </w:r>
      <w:r>
        <w:rPr>
          <w:rFonts w:ascii="Arial" w:eastAsia="Arial" w:hAnsi="Arial"/>
          <w:i/>
          <w:sz w:val="24"/>
        </w:rPr>
        <w:t>, P M</w:t>
      </w:r>
      <w:r>
        <w:rPr>
          <w:rFonts w:ascii="Arial" w:eastAsia="Arial" w:hAnsi="Arial"/>
          <w:sz w:val="31"/>
          <w:vertAlign w:val="subscript"/>
        </w:rPr>
        <w:t>2</w:t>
      </w:r>
      <w:r>
        <w:rPr>
          <w:rFonts w:ascii="Arial" w:eastAsia="Arial" w:hAnsi="Arial"/>
          <w:i/>
          <w:sz w:val="31"/>
          <w:vertAlign w:val="subscript"/>
        </w:rPr>
        <w:t>.</w:t>
      </w:r>
      <w:r>
        <w:rPr>
          <w:rFonts w:ascii="Arial" w:eastAsia="Arial" w:hAnsi="Arial"/>
          <w:sz w:val="31"/>
          <w:vertAlign w:val="subscript"/>
        </w:rPr>
        <w:t>5</w:t>
      </w:r>
      <w:r>
        <w:rPr>
          <w:rFonts w:ascii="Arial" w:eastAsia="Arial" w:hAnsi="Arial"/>
          <w:sz w:val="24"/>
        </w:rPr>
        <w:t xml:space="preserve"> nameranej na danej stanici za posledných 24 hodín od </w:t>
      </w:r>
      <w:proofErr w:type="spellStart"/>
      <w:r>
        <w:rPr>
          <w:rFonts w:ascii="Arial" w:eastAsia="Arial" w:hAnsi="Arial"/>
          <w:sz w:val="24"/>
        </w:rPr>
        <w:t>dátumočasu</w:t>
      </w:r>
      <w:proofErr w:type="spellEnd"/>
      <w:r>
        <w:rPr>
          <w:rFonts w:ascii="Arial" w:eastAsia="Arial" w:hAnsi="Arial"/>
          <w:sz w:val="24"/>
        </w:rPr>
        <w:t xml:space="preserve"> zvoleného v </w:t>
      </w:r>
      <w:proofErr w:type="spellStart"/>
      <w:r>
        <w:rPr>
          <w:rFonts w:ascii="Arial" w:eastAsia="Arial" w:hAnsi="Arial"/>
          <w:sz w:val="24"/>
        </w:rPr>
        <w:t>dropdowne</w:t>
      </w:r>
      <w:proofErr w:type="spellEnd"/>
      <w:r>
        <w:rPr>
          <w:rFonts w:ascii="Arial" w:eastAsia="Arial" w:hAnsi="Arial"/>
          <w:sz w:val="24"/>
        </w:rPr>
        <w:t xml:space="preserve"> nad mapou. Po prejdení myšou ponad stanicu sa zobrazí názov látky s najhoršou koncentráciou.</w:t>
      </w:r>
    </w:p>
    <w:p w14:paraId="56A7C6E1" w14:textId="77777777" w:rsidR="00755FA8" w:rsidRDefault="00755FA8" w:rsidP="00755FA8">
      <w:pPr>
        <w:spacing w:line="290" w:lineRule="exact"/>
        <w:rPr>
          <w:rFonts w:ascii="Times New Roman" w:eastAsia="Times New Roman" w:hAnsi="Times New Roman"/>
        </w:rPr>
      </w:pPr>
    </w:p>
    <w:p w14:paraId="7D8581F9" w14:textId="3D49DDB9" w:rsidR="00755FA8" w:rsidRPr="00F02FA6" w:rsidRDefault="008062CA" w:rsidP="00F02FA6">
      <w:pPr>
        <w:pStyle w:val="Nadpis3"/>
        <w:rPr>
          <w:rFonts w:ascii="Times New Roman" w:hAnsi="Times New Roman" w:cs="Times New Roman"/>
          <w:color w:val="23292D"/>
          <w:sz w:val="32"/>
          <w:szCs w:val="32"/>
        </w:rPr>
      </w:pPr>
      <w:bookmarkStart w:id="58" w:name="_Toc63170292"/>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2.3.2</w:t>
      </w:r>
      <w:r w:rsidR="00755FA8" w:rsidRPr="00F02FA6">
        <w:rPr>
          <w:rFonts w:ascii="Times New Roman" w:hAnsi="Times New Roman" w:cs="Times New Roman"/>
          <w:color w:val="23292D"/>
          <w:sz w:val="32"/>
          <w:szCs w:val="32"/>
        </w:rPr>
        <w:tab/>
        <w:t>Načítanie údajov pre stanicu</w:t>
      </w:r>
      <w:bookmarkEnd w:id="58"/>
    </w:p>
    <w:p w14:paraId="05D81E4E" w14:textId="77777777" w:rsidR="00755FA8" w:rsidRDefault="00755FA8" w:rsidP="00755FA8">
      <w:pPr>
        <w:spacing w:line="167" w:lineRule="exact"/>
        <w:rPr>
          <w:rFonts w:ascii="Times New Roman" w:eastAsia="Times New Roman" w:hAnsi="Times New Roman"/>
        </w:rPr>
      </w:pPr>
    </w:p>
    <w:p w14:paraId="4F0F38BA" w14:textId="77777777" w:rsidR="00755FA8" w:rsidRDefault="00755FA8" w:rsidP="00755FA8">
      <w:pPr>
        <w:spacing w:line="0" w:lineRule="atLeast"/>
        <w:ind w:left="8"/>
        <w:rPr>
          <w:rFonts w:ascii="Arial" w:eastAsia="Arial" w:hAnsi="Arial"/>
          <w:sz w:val="24"/>
        </w:rPr>
      </w:pPr>
      <w:r>
        <w:rPr>
          <w:rFonts w:ascii="Arial" w:eastAsia="Arial" w:hAnsi="Arial"/>
          <w:b/>
          <w:sz w:val="24"/>
        </w:rPr>
        <w:t xml:space="preserve">Scenár: </w:t>
      </w:r>
      <w:r>
        <w:rPr>
          <w:rFonts w:ascii="Arial" w:eastAsia="Arial" w:hAnsi="Arial"/>
          <w:sz w:val="24"/>
        </w:rPr>
        <w:t>Kliknite na jednu zo staníc na mape.</w:t>
      </w:r>
    </w:p>
    <w:p w14:paraId="16001FB9" w14:textId="77777777" w:rsidR="00755FA8" w:rsidRDefault="00755FA8" w:rsidP="00755FA8">
      <w:pPr>
        <w:spacing w:line="64" w:lineRule="exact"/>
        <w:rPr>
          <w:rFonts w:ascii="Times New Roman" w:eastAsia="Times New Roman" w:hAnsi="Times New Roman"/>
        </w:rPr>
      </w:pPr>
    </w:p>
    <w:p w14:paraId="1DCDC21E" w14:textId="77777777" w:rsidR="00755FA8" w:rsidRDefault="00755FA8" w:rsidP="00755FA8">
      <w:pPr>
        <w:spacing w:line="260" w:lineRule="auto"/>
        <w:ind w:left="8" w:right="160"/>
        <w:jc w:val="both"/>
        <w:rPr>
          <w:rFonts w:ascii="Arial" w:eastAsia="Arial" w:hAnsi="Arial"/>
          <w:sz w:val="24"/>
        </w:rPr>
      </w:pPr>
      <w:r>
        <w:rPr>
          <w:rFonts w:ascii="Arial" w:eastAsia="Arial" w:hAnsi="Arial"/>
          <w:b/>
          <w:sz w:val="24"/>
        </w:rPr>
        <w:t xml:space="preserve">Očakávaný výstup: </w:t>
      </w:r>
      <w:r>
        <w:rPr>
          <w:rFonts w:ascii="Arial" w:eastAsia="Arial" w:hAnsi="Arial"/>
          <w:sz w:val="24"/>
        </w:rPr>
        <w:t>Na komponente grafu a tabuľky vlastnej predpovede zobrazia údaje pre túto</w:t>
      </w:r>
      <w:r>
        <w:rPr>
          <w:rFonts w:ascii="Arial" w:eastAsia="Arial" w:hAnsi="Arial"/>
          <w:b/>
          <w:sz w:val="24"/>
        </w:rPr>
        <w:t xml:space="preserve"> </w:t>
      </w:r>
      <w:r>
        <w:rPr>
          <w:rFonts w:ascii="Arial" w:eastAsia="Arial" w:hAnsi="Arial"/>
          <w:sz w:val="24"/>
        </w:rPr>
        <w:t>stanicu.</w:t>
      </w:r>
    </w:p>
    <w:p w14:paraId="799CBE6E" w14:textId="77777777" w:rsidR="00755FA8" w:rsidRDefault="00755FA8" w:rsidP="00755FA8">
      <w:pPr>
        <w:spacing w:line="200" w:lineRule="exact"/>
        <w:rPr>
          <w:rFonts w:ascii="Times New Roman" w:eastAsia="Times New Roman" w:hAnsi="Times New Roman"/>
        </w:rPr>
      </w:pPr>
    </w:p>
    <w:p w14:paraId="0D427162" w14:textId="77777777" w:rsidR="00755FA8" w:rsidRDefault="00755FA8" w:rsidP="00755FA8">
      <w:pPr>
        <w:spacing w:line="200" w:lineRule="exact"/>
        <w:rPr>
          <w:rFonts w:ascii="Times New Roman" w:eastAsia="Times New Roman" w:hAnsi="Times New Roman"/>
        </w:rPr>
      </w:pPr>
    </w:p>
    <w:p w14:paraId="490473F9" w14:textId="77777777" w:rsidR="00755FA8" w:rsidRDefault="00755FA8" w:rsidP="00755FA8">
      <w:pPr>
        <w:spacing w:line="227" w:lineRule="exact"/>
        <w:rPr>
          <w:rFonts w:ascii="Times New Roman" w:eastAsia="Times New Roman" w:hAnsi="Times New Roman"/>
        </w:rPr>
      </w:pPr>
    </w:p>
    <w:p w14:paraId="4AE1FA36" w14:textId="056CF093" w:rsidR="00755FA8" w:rsidRPr="00F02FA6" w:rsidRDefault="008062CA" w:rsidP="00F02FA6">
      <w:pPr>
        <w:pStyle w:val="Nadpis3"/>
        <w:rPr>
          <w:rFonts w:ascii="Times New Roman" w:hAnsi="Times New Roman" w:cs="Times New Roman"/>
          <w:color w:val="23292D"/>
          <w:sz w:val="32"/>
          <w:szCs w:val="32"/>
        </w:rPr>
      </w:pPr>
      <w:bookmarkStart w:id="59" w:name="_Toc63170293"/>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2.4</w:t>
      </w:r>
      <w:r w:rsidR="00755FA8" w:rsidRPr="00F02FA6">
        <w:rPr>
          <w:rFonts w:ascii="Times New Roman" w:hAnsi="Times New Roman" w:cs="Times New Roman"/>
          <w:color w:val="23292D"/>
          <w:sz w:val="32"/>
          <w:szCs w:val="32"/>
        </w:rPr>
        <w:tab/>
        <w:t>Graf</w:t>
      </w:r>
      <w:bookmarkEnd w:id="59"/>
    </w:p>
    <w:p w14:paraId="5A48D2E4" w14:textId="77777777" w:rsidR="00755FA8" w:rsidRDefault="00755FA8" w:rsidP="00755FA8">
      <w:pPr>
        <w:spacing w:line="283" w:lineRule="exact"/>
        <w:rPr>
          <w:rFonts w:ascii="Times New Roman" w:eastAsia="Times New Roman" w:hAnsi="Times New Roman"/>
        </w:rPr>
      </w:pPr>
    </w:p>
    <w:p w14:paraId="36CF5689" w14:textId="5E208B69" w:rsidR="00755FA8" w:rsidRPr="00F02FA6" w:rsidRDefault="008062CA" w:rsidP="00F02FA6">
      <w:pPr>
        <w:pStyle w:val="Nadpis3"/>
        <w:rPr>
          <w:rFonts w:ascii="Times New Roman" w:hAnsi="Times New Roman" w:cs="Times New Roman"/>
          <w:color w:val="23292D"/>
          <w:sz w:val="32"/>
          <w:szCs w:val="32"/>
        </w:rPr>
      </w:pPr>
      <w:bookmarkStart w:id="60" w:name="_Toc63170294"/>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2.4.1</w:t>
      </w:r>
      <w:r w:rsidR="00755FA8" w:rsidRPr="00F02FA6">
        <w:rPr>
          <w:rFonts w:ascii="Times New Roman" w:hAnsi="Times New Roman" w:cs="Times New Roman"/>
          <w:color w:val="23292D"/>
          <w:sz w:val="32"/>
          <w:szCs w:val="32"/>
        </w:rPr>
        <w:tab/>
        <w:t>Zobrazenie údajov</w:t>
      </w:r>
      <w:bookmarkEnd w:id="60"/>
    </w:p>
    <w:p w14:paraId="4B379A37" w14:textId="77777777" w:rsidR="00755FA8" w:rsidRDefault="00755FA8" w:rsidP="00755FA8">
      <w:pPr>
        <w:spacing w:line="167" w:lineRule="exact"/>
        <w:rPr>
          <w:rFonts w:ascii="Times New Roman" w:eastAsia="Times New Roman" w:hAnsi="Times New Roman"/>
        </w:rPr>
      </w:pPr>
    </w:p>
    <w:p w14:paraId="2F23FEA8" w14:textId="77777777" w:rsidR="00755FA8" w:rsidRDefault="00755FA8" w:rsidP="00755FA8">
      <w:pPr>
        <w:spacing w:line="0" w:lineRule="atLeast"/>
        <w:ind w:left="8"/>
        <w:rPr>
          <w:rFonts w:ascii="Arial" w:eastAsia="Arial" w:hAnsi="Arial"/>
          <w:sz w:val="24"/>
        </w:rPr>
      </w:pPr>
      <w:r>
        <w:rPr>
          <w:rFonts w:ascii="Arial" w:eastAsia="Arial" w:hAnsi="Arial"/>
          <w:b/>
          <w:sz w:val="24"/>
        </w:rPr>
        <w:t xml:space="preserve">Scenár: </w:t>
      </w:r>
      <w:r>
        <w:rPr>
          <w:rFonts w:ascii="Arial" w:eastAsia="Arial" w:hAnsi="Arial"/>
          <w:sz w:val="24"/>
        </w:rPr>
        <w:t>Graf zobrazuje údaje pre správne látky.</w:t>
      </w:r>
    </w:p>
    <w:p w14:paraId="12ED423C" w14:textId="77777777" w:rsidR="00755FA8" w:rsidRDefault="00755FA8" w:rsidP="00755FA8">
      <w:pPr>
        <w:spacing w:line="64" w:lineRule="exact"/>
        <w:rPr>
          <w:rFonts w:ascii="Times New Roman" w:eastAsia="Times New Roman" w:hAnsi="Times New Roman"/>
        </w:rPr>
      </w:pPr>
    </w:p>
    <w:p w14:paraId="6EA0AA78" w14:textId="77777777" w:rsidR="00F02FA6" w:rsidRDefault="00755FA8" w:rsidP="00405572">
      <w:pPr>
        <w:spacing w:line="212" w:lineRule="auto"/>
        <w:ind w:left="8"/>
        <w:rPr>
          <w:rFonts w:ascii="Arial" w:eastAsia="Arial" w:hAnsi="Arial"/>
          <w:i/>
          <w:sz w:val="29"/>
          <w:vertAlign w:val="subscript"/>
        </w:rPr>
      </w:pPr>
      <w:r>
        <w:rPr>
          <w:rFonts w:ascii="Arial" w:eastAsia="Arial" w:hAnsi="Arial"/>
          <w:b/>
        </w:rPr>
        <w:t xml:space="preserve">Očakávaný výstup: </w:t>
      </w:r>
      <w:r>
        <w:rPr>
          <w:rFonts w:ascii="Arial" w:eastAsia="Arial" w:hAnsi="Arial"/>
        </w:rPr>
        <w:t>Na grafe sa pre látku</w:t>
      </w:r>
      <w:r>
        <w:rPr>
          <w:rFonts w:ascii="Arial" w:eastAsia="Arial" w:hAnsi="Arial"/>
          <w:b/>
        </w:rPr>
        <w:t xml:space="preserve"> </w:t>
      </w:r>
      <w:r>
        <w:rPr>
          <w:rFonts w:ascii="Arial" w:eastAsia="Arial" w:hAnsi="Arial"/>
          <w:i/>
        </w:rPr>
        <w:t>P M</w:t>
      </w:r>
      <w:r>
        <w:rPr>
          <w:rFonts w:ascii="Arial" w:eastAsia="Arial" w:hAnsi="Arial"/>
          <w:sz w:val="29"/>
          <w:vertAlign w:val="subscript"/>
        </w:rPr>
        <w:t>10</w:t>
      </w:r>
      <w:r>
        <w:rPr>
          <w:rFonts w:ascii="Arial" w:eastAsia="Arial" w:hAnsi="Arial"/>
          <w:b/>
        </w:rPr>
        <w:t xml:space="preserve"> </w:t>
      </w:r>
      <w:r>
        <w:rPr>
          <w:rFonts w:ascii="Arial" w:eastAsia="Arial" w:hAnsi="Arial"/>
        </w:rPr>
        <w:t>zobrazujú hodinové hodnoty, 12 hodinový kĺzavý</w:t>
      </w:r>
      <w:r>
        <w:rPr>
          <w:rFonts w:ascii="Arial" w:eastAsia="Arial" w:hAnsi="Arial"/>
          <w:b/>
        </w:rPr>
        <w:t xml:space="preserve"> </w:t>
      </w:r>
      <w:r>
        <w:rPr>
          <w:rFonts w:ascii="Arial" w:eastAsia="Arial" w:hAnsi="Arial"/>
        </w:rPr>
        <w:t xml:space="preserve">priemer a 24 hodinový priemer. Ďalej sa zobrazujú hodinové hodnoty pre látky </w:t>
      </w:r>
      <w:r>
        <w:rPr>
          <w:rFonts w:ascii="Arial" w:eastAsia="Arial" w:hAnsi="Arial"/>
          <w:i/>
        </w:rPr>
        <w:t>SO</w:t>
      </w:r>
      <w:r>
        <w:rPr>
          <w:rFonts w:ascii="Arial" w:eastAsia="Arial" w:hAnsi="Arial"/>
          <w:sz w:val="29"/>
          <w:vertAlign w:val="subscript"/>
        </w:rPr>
        <w:t>2</w:t>
      </w:r>
      <w:r>
        <w:rPr>
          <w:rFonts w:ascii="Arial" w:eastAsia="Arial" w:hAnsi="Arial"/>
          <w:i/>
        </w:rPr>
        <w:t>, O</w:t>
      </w:r>
      <w:r>
        <w:rPr>
          <w:rFonts w:ascii="Arial" w:eastAsia="Arial" w:hAnsi="Arial"/>
          <w:sz w:val="29"/>
          <w:vertAlign w:val="subscript"/>
        </w:rPr>
        <w:t>3</w:t>
      </w:r>
      <w:r>
        <w:rPr>
          <w:rFonts w:ascii="Arial" w:eastAsia="Arial" w:hAnsi="Arial"/>
          <w:i/>
        </w:rPr>
        <w:t>, NO</w:t>
      </w:r>
      <w:r>
        <w:rPr>
          <w:rFonts w:ascii="Arial" w:eastAsia="Arial" w:hAnsi="Arial"/>
          <w:sz w:val="29"/>
          <w:vertAlign w:val="subscript"/>
        </w:rPr>
        <w:t>2</w:t>
      </w:r>
      <w:r>
        <w:rPr>
          <w:rFonts w:ascii="Arial" w:eastAsia="Arial" w:hAnsi="Arial"/>
          <w:i/>
        </w:rPr>
        <w:t>, P M</w:t>
      </w:r>
      <w:r>
        <w:rPr>
          <w:rFonts w:ascii="Arial" w:eastAsia="Arial" w:hAnsi="Arial"/>
          <w:sz w:val="29"/>
          <w:vertAlign w:val="subscript"/>
        </w:rPr>
        <w:t>2</w:t>
      </w:r>
      <w:r>
        <w:rPr>
          <w:rFonts w:ascii="Arial" w:eastAsia="Arial" w:hAnsi="Arial"/>
          <w:i/>
          <w:sz w:val="29"/>
          <w:vertAlign w:val="subscript"/>
        </w:rPr>
        <w:t>.</w:t>
      </w:r>
      <w:bookmarkStart w:id="61" w:name="page4"/>
      <w:bookmarkEnd w:id="61"/>
    </w:p>
    <w:p w14:paraId="63F44B60" w14:textId="57B5A5A6" w:rsidR="00755FA8" w:rsidRPr="00F02FA6" w:rsidRDefault="00405572" w:rsidP="00F02FA6">
      <w:pPr>
        <w:pStyle w:val="Nadpis3"/>
        <w:rPr>
          <w:rFonts w:ascii="Times New Roman" w:hAnsi="Times New Roman" w:cs="Times New Roman"/>
          <w:color w:val="23292D"/>
          <w:sz w:val="32"/>
          <w:szCs w:val="32"/>
        </w:rPr>
      </w:pPr>
      <w:bookmarkStart w:id="62" w:name="_Toc63170295"/>
      <w:r w:rsidRPr="00F02FA6">
        <w:rPr>
          <w:rFonts w:ascii="Times New Roman" w:hAnsi="Times New Roman" w:cs="Times New Roman"/>
          <w:color w:val="23292D"/>
          <w:sz w:val="32"/>
          <w:szCs w:val="32"/>
        </w:rPr>
        <w:t>6</w:t>
      </w:r>
      <w:r w:rsidR="008062CA" w:rsidRPr="00F02FA6">
        <w:rPr>
          <w:rFonts w:ascii="Times New Roman" w:hAnsi="Times New Roman" w:cs="Times New Roman"/>
          <w:color w:val="23292D"/>
          <w:sz w:val="32"/>
          <w:szCs w:val="32"/>
        </w:rPr>
        <w:t>.</w:t>
      </w:r>
      <w:r w:rsidR="00755FA8" w:rsidRPr="00F02FA6">
        <w:rPr>
          <w:rFonts w:ascii="Times New Roman" w:hAnsi="Times New Roman" w:cs="Times New Roman"/>
          <w:color w:val="23292D"/>
          <w:sz w:val="32"/>
          <w:szCs w:val="32"/>
        </w:rPr>
        <w:t>2.4.2</w:t>
      </w:r>
      <w:r w:rsidR="00755FA8" w:rsidRPr="00F02FA6">
        <w:rPr>
          <w:rFonts w:ascii="Times New Roman" w:hAnsi="Times New Roman" w:cs="Times New Roman"/>
          <w:color w:val="23292D"/>
          <w:sz w:val="32"/>
          <w:szCs w:val="32"/>
        </w:rPr>
        <w:tab/>
        <w:t>Zobrazenie znečisťujúcich látok na grafe</w:t>
      </w:r>
      <w:bookmarkEnd w:id="62"/>
    </w:p>
    <w:p w14:paraId="2DFC7E1D" w14:textId="77777777" w:rsidR="00755FA8" w:rsidRPr="00F02FA6" w:rsidRDefault="00755FA8" w:rsidP="00755FA8">
      <w:pPr>
        <w:spacing w:line="167" w:lineRule="exact"/>
        <w:rPr>
          <w:rFonts w:ascii="Times New Roman" w:eastAsia="Times New Roman" w:hAnsi="Times New Roman"/>
          <w:bCs/>
        </w:rPr>
      </w:pPr>
    </w:p>
    <w:p w14:paraId="4A7EE903" w14:textId="77777777" w:rsidR="00755FA8" w:rsidRPr="00F02FA6" w:rsidRDefault="00755FA8" w:rsidP="00755FA8">
      <w:pPr>
        <w:spacing w:line="0" w:lineRule="atLeast"/>
        <w:rPr>
          <w:rFonts w:ascii="Arial" w:eastAsia="Arial" w:hAnsi="Arial"/>
          <w:bCs/>
          <w:sz w:val="24"/>
        </w:rPr>
      </w:pPr>
      <w:r w:rsidRPr="00F02FA6">
        <w:rPr>
          <w:rFonts w:ascii="Arial" w:eastAsia="Arial" w:hAnsi="Arial"/>
          <w:bCs/>
          <w:sz w:val="24"/>
        </w:rPr>
        <w:t xml:space="preserve">Scenár: Zaškrtnite niektoré </w:t>
      </w:r>
      <w:proofErr w:type="spellStart"/>
      <w:r w:rsidRPr="00F02FA6">
        <w:rPr>
          <w:rFonts w:ascii="Arial" w:eastAsia="Arial" w:hAnsi="Arial"/>
          <w:bCs/>
          <w:sz w:val="24"/>
        </w:rPr>
        <w:t>checkboxy</w:t>
      </w:r>
      <w:proofErr w:type="spellEnd"/>
      <w:r w:rsidRPr="00F02FA6">
        <w:rPr>
          <w:rFonts w:ascii="Arial" w:eastAsia="Arial" w:hAnsi="Arial"/>
          <w:bCs/>
          <w:sz w:val="24"/>
        </w:rPr>
        <w:t xml:space="preserve"> nad grafom.</w:t>
      </w:r>
    </w:p>
    <w:p w14:paraId="01BE0710" w14:textId="77777777" w:rsidR="00755FA8" w:rsidRDefault="00755FA8" w:rsidP="00755FA8">
      <w:pPr>
        <w:spacing w:line="64" w:lineRule="exact"/>
        <w:rPr>
          <w:rFonts w:ascii="Times New Roman" w:eastAsia="Times New Roman" w:hAnsi="Times New Roman"/>
        </w:rPr>
      </w:pPr>
    </w:p>
    <w:p w14:paraId="7221A4A9" w14:textId="77777777" w:rsidR="00755FA8" w:rsidRDefault="00755FA8" w:rsidP="00755FA8">
      <w:pPr>
        <w:spacing w:line="0" w:lineRule="atLeast"/>
        <w:rPr>
          <w:rFonts w:ascii="Arial" w:eastAsia="Arial" w:hAnsi="Arial"/>
          <w:sz w:val="24"/>
        </w:rPr>
      </w:pPr>
      <w:r>
        <w:rPr>
          <w:rFonts w:ascii="Arial" w:eastAsia="Arial" w:hAnsi="Arial"/>
          <w:b/>
          <w:sz w:val="24"/>
        </w:rPr>
        <w:t xml:space="preserve">Očakávaný výstup: </w:t>
      </w:r>
      <w:r>
        <w:rPr>
          <w:rFonts w:ascii="Arial" w:eastAsia="Arial" w:hAnsi="Arial"/>
          <w:sz w:val="24"/>
        </w:rPr>
        <w:t>Na grafe sa zobrazujú údaje len pre zaškrtnuté látky.</w:t>
      </w:r>
    </w:p>
    <w:p w14:paraId="0FB6DBEA" w14:textId="77777777" w:rsidR="00755FA8" w:rsidRDefault="00755FA8" w:rsidP="00755FA8">
      <w:pPr>
        <w:spacing w:line="297" w:lineRule="exact"/>
        <w:rPr>
          <w:rFonts w:ascii="Times New Roman" w:eastAsia="Times New Roman" w:hAnsi="Times New Roman"/>
        </w:rPr>
      </w:pPr>
    </w:p>
    <w:p w14:paraId="751F556E" w14:textId="5E51A34E" w:rsidR="00755FA8" w:rsidRPr="00F02FA6" w:rsidRDefault="008062CA" w:rsidP="00F02FA6">
      <w:pPr>
        <w:pStyle w:val="Nadpis3"/>
        <w:rPr>
          <w:rFonts w:ascii="Times New Roman" w:hAnsi="Times New Roman" w:cs="Times New Roman"/>
          <w:color w:val="23292D"/>
          <w:sz w:val="32"/>
          <w:szCs w:val="32"/>
        </w:rPr>
      </w:pPr>
      <w:bookmarkStart w:id="63" w:name="_Toc63170296"/>
      <w:r w:rsidRPr="00F02FA6">
        <w:rPr>
          <w:rFonts w:ascii="Times New Roman" w:hAnsi="Times New Roman" w:cs="Times New Roman"/>
          <w:color w:val="23292D"/>
          <w:sz w:val="32"/>
          <w:szCs w:val="32"/>
        </w:rPr>
        <w:lastRenderedPageBreak/>
        <w:t>6.</w:t>
      </w:r>
      <w:r w:rsidR="00755FA8" w:rsidRPr="00F02FA6">
        <w:rPr>
          <w:rFonts w:ascii="Times New Roman" w:hAnsi="Times New Roman" w:cs="Times New Roman"/>
          <w:color w:val="23292D"/>
          <w:sz w:val="32"/>
          <w:szCs w:val="32"/>
        </w:rPr>
        <w:t>2.4.3</w:t>
      </w:r>
      <w:r w:rsidR="00755FA8" w:rsidRPr="00F02FA6">
        <w:rPr>
          <w:rFonts w:ascii="Times New Roman" w:hAnsi="Times New Roman" w:cs="Times New Roman"/>
          <w:color w:val="23292D"/>
          <w:sz w:val="32"/>
          <w:szCs w:val="32"/>
        </w:rPr>
        <w:tab/>
        <w:t>Načítanie údajov pre stanicu</w:t>
      </w:r>
      <w:bookmarkEnd w:id="63"/>
    </w:p>
    <w:p w14:paraId="4E1D4A5B" w14:textId="77777777" w:rsidR="00755FA8" w:rsidRDefault="00755FA8" w:rsidP="00755FA8">
      <w:pPr>
        <w:spacing w:line="167" w:lineRule="exact"/>
        <w:rPr>
          <w:rFonts w:ascii="Times New Roman" w:eastAsia="Times New Roman" w:hAnsi="Times New Roman"/>
        </w:rPr>
      </w:pPr>
    </w:p>
    <w:p w14:paraId="54BA6664" w14:textId="77777777" w:rsidR="00755FA8" w:rsidRDefault="00755FA8" w:rsidP="00755FA8">
      <w:pPr>
        <w:spacing w:line="0" w:lineRule="atLeast"/>
        <w:rPr>
          <w:rFonts w:ascii="Arial" w:eastAsia="Arial" w:hAnsi="Arial"/>
          <w:sz w:val="24"/>
        </w:rPr>
      </w:pPr>
      <w:r>
        <w:rPr>
          <w:rFonts w:ascii="Arial" w:eastAsia="Arial" w:hAnsi="Arial"/>
          <w:b/>
          <w:sz w:val="24"/>
        </w:rPr>
        <w:t xml:space="preserve">Scenár: </w:t>
      </w:r>
      <w:r>
        <w:rPr>
          <w:rFonts w:ascii="Arial" w:eastAsia="Arial" w:hAnsi="Arial"/>
          <w:sz w:val="24"/>
        </w:rPr>
        <w:t xml:space="preserve">Zvoľte stanicu v </w:t>
      </w:r>
      <w:proofErr w:type="spellStart"/>
      <w:r>
        <w:rPr>
          <w:rFonts w:ascii="Arial" w:eastAsia="Arial" w:hAnsi="Arial"/>
          <w:sz w:val="24"/>
        </w:rPr>
        <w:t>dropdowne</w:t>
      </w:r>
      <w:proofErr w:type="spellEnd"/>
      <w:r>
        <w:rPr>
          <w:rFonts w:ascii="Arial" w:eastAsia="Arial" w:hAnsi="Arial"/>
          <w:sz w:val="24"/>
        </w:rPr>
        <w:t xml:space="preserve"> nad grafom.</w:t>
      </w:r>
    </w:p>
    <w:p w14:paraId="0DF6E24C" w14:textId="77777777" w:rsidR="00755FA8" w:rsidRDefault="00755FA8" w:rsidP="00755FA8">
      <w:pPr>
        <w:spacing w:line="64" w:lineRule="exact"/>
        <w:rPr>
          <w:rFonts w:ascii="Times New Roman" w:eastAsia="Times New Roman" w:hAnsi="Times New Roman"/>
        </w:rPr>
      </w:pPr>
    </w:p>
    <w:p w14:paraId="53543A86" w14:textId="77777777" w:rsidR="00755FA8" w:rsidRDefault="00755FA8" w:rsidP="00755FA8">
      <w:pPr>
        <w:spacing w:line="260" w:lineRule="auto"/>
        <w:jc w:val="both"/>
        <w:rPr>
          <w:rFonts w:ascii="Arial" w:eastAsia="Arial" w:hAnsi="Arial"/>
          <w:sz w:val="24"/>
        </w:rPr>
      </w:pPr>
      <w:r>
        <w:rPr>
          <w:rFonts w:ascii="Arial" w:eastAsia="Arial" w:hAnsi="Arial"/>
          <w:b/>
          <w:sz w:val="24"/>
        </w:rPr>
        <w:t xml:space="preserve">Očakávaný výstup: </w:t>
      </w:r>
      <w:r>
        <w:rPr>
          <w:rFonts w:ascii="Arial" w:eastAsia="Arial" w:hAnsi="Arial"/>
          <w:sz w:val="24"/>
        </w:rPr>
        <w:t>Na komponente grafu a tabuľky vlastnej predpovede zobrazia údaje pre túto</w:t>
      </w:r>
      <w:r>
        <w:rPr>
          <w:rFonts w:ascii="Arial" w:eastAsia="Arial" w:hAnsi="Arial"/>
          <w:b/>
          <w:sz w:val="24"/>
        </w:rPr>
        <w:t xml:space="preserve"> </w:t>
      </w:r>
      <w:r>
        <w:rPr>
          <w:rFonts w:ascii="Arial" w:eastAsia="Arial" w:hAnsi="Arial"/>
          <w:sz w:val="24"/>
        </w:rPr>
        <w:t>stanicu.</w:t>
      </w:r>
    </w:p>
    <w:p w14:paraId="61561A5E" w14:textId="77777777" w:rsidR="00755FA8" w:rsidRDefault="00755FA8" w:rsidP="00755FA8">
      <w:pPr>
        <w:spacing w:line="264" w:lineRule="exact"/>
        <w:rPr>
          <w:rFonts w:ascii="Times New Roman" w:eastAsia="Times New Roman" w:hAnsi="Times New Roman"/>
        </w:rPr>
      </w:pPr>
    </w:p>
    <w:p w14:paraId="3F3E735F" w14:textId="08F7E0DE" w:rsidR="00755FA8" w:rsidRPr="00F02FA6" w:rsidRDefault="008062CA" w:rsidP="00F02FA6">
      <w:pPr>
        <w:pStyle w:val="Nadpis3"/>
        <w:rPr>
          <w:rFonts w:ascii="Times New Roman" w:hAnsi="Times New Roman" w:cs="Times New Roman"/>
          <w:color w:val="23292D"/>
          <w:sz w:val="32"/>
          <w:szCs w:val="32"/>
        </w:rPr>
      </w:pPr>
      <w:bookmarkStart w:id="64" w:name="_Toc63170297"/>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2.4.4</w:t>
      </w:r>
      <w:r w:rsidR="00755FA8" w:rsidRPr="00F02FA6">
        <w:rPr>
          <w:rFonts w:ascii="Times New Roman" w:hAnsi="Times New Roman" w:cs="Times New Roman"/>
          <w:color w:val="23292D"/>
          <w:sz w:val="32"/>
          <w:szCs w:val="32"/>
        </w:rPr>
        <w:tab/>
        <w:t>Zobrazenie znečisťujúcich látok na grafe za n dní</w:t>
      </w:r>
      <w:bookmarkEnd w:id="64"/>
    </w:p>
    <w:p w14:paraId="59DCDA94" w14:textId="77777777" w:rsidR="00755FA8" w:rsidRDefault="00755FA8" w:rsidP="00755FA8">
      <w:pPr>
        <w:spacing w:line="167" w:lineRule="exact"/>
        <w:rPr>
          <w:rFonts w:ascii="Times New Roman" w:eastAsia="Times New Roman" w:hAnsi="Times New Roman"/>
        </w:rPr>
      </w:pPr>
    </w:p>
    <w:p w14:paraId="08BA3C28" w14:textId="77777777" w:rsidR="00755FA8" w:rsidRDefault="00755FA8" w:rsidP="00755FA8">
      <w:pPr>
        <w:spacing w:line="0" w:lineRule="atLeast"/>
        <w:rPr>
          <w:rFonts w:ascii="Arial" w:eastAsia="Arial" w:hAnsi="Arial"/>
          <w:sz w:val="24"/>
        </w:rPr>
      </w:pPr>
      <w:r>
        <w:rPr>
          <w:rFonts w:ascii="Arial" w:eastAsia="Arial" w:hAnsi="Arial"/>
          <w:b/>
          <w:sz w:val="24"/>
        </w:rPr>
        <w:t xml:space="preserve">Scenár: </w:t>
      </w:r>
      <w:r>
        <w:rPr>
          <w:rFonts w:ascii="Arial" w:eastAsia="Arial" w:hAnsi="Arial"/>
          <w:sz w:val="24"/>
        </w:rPr>
        <w:t xml:space="preserve">Zvoľte počet dní z </w:t>
      </w:r>
      <w:proofErr w:type="spellStart"/>
      <w:r>
        <w:rPr>
          <w:rFonts w:ascii="Arial" w:eastAsia="Arial" w:hAnsi="Arial"/>
          <w:sz w:val="24"/>
        </w:rPr>
        <w:t>dropdownu</w:t>
      </w:r>
      <w:proofErr w:type="spellEnd"/>
      <w:r>
        <w:rPr>
          <w:rFonts w:ascii="Arial" w:eastAsia="Arial" w:hAnsi="Arial"/>
          <w:sz w:val="24"/>
        </w:rPr>
        <w:t xml:space="preserve"> nad grafom.</w:t>
      </w:r>
    </w:p>
    <w:p w14:paraId="6BA27C95" w14:textId="77777777" w:rsidR="00755FA8" w:rsidRDefault="00755FA8" w:rsidP="00755FA8">
      <w:pPr>
        <w:spacing w:line="64" w:lineRule="exact"/>
        <w:rPr>
          <w:rFonts w:ascii="Times New Roman" w:eastAsia="Times New Roman" w:hAnsi="Times New Roman"/>
        </w:rPr>
      </w:pPr>
    </w:p>
    <w:p w14:paraId="539246DB" w14:textId="77777777" w:rsidR="00755FA8" w:rsidRDefault="00755FA8" w:rsidP="00755FA8">
      <w:pPr>
        <w:spacing w:line="0" w:lineRule="atLeast"/>
        <w:rPr>
          <w:rFonts w:ascii="Arial" w:eastAsia="Arial" w:hAnsi="Arial"/>
          <w:sz w:val="23"/>
        </w:rPr>
      </w:pPr>
      <w:r>
        <w:rPr>
          <w:rFonts w:ascii="Arial" w:eastAsia="Arial" w:hAnsi="Arial"/>
          <w:b/>
          <w:sz w:val="23"/>
        </w:rPr>
        <w:t xml:space="preserve">Očakávaný výstup: </w:t>
      </w:r>
      <w:r>
        <w:rPr>
          <w:rFonts w:ascii="Arial" w:eastAsia="Arial" w:hAnsi="Arial"/>
          <w:sz w:val="23"/>
        </w:rPr>
        <w:t>Na grafe sa zobrazujú údaje len pre zaškrtnuté látky za zvolený počet dní.</w:t>
      </w:r>
    </w:p>
    <w:p w14:paraId="2DB51A99" w14:textId="77777777" w:rsidR="00755FA8" w:rsidRDefault="00755FA8" w:rsidP="00755FA8">
      <w:pPr>
        <w:spacing w:line="200" w:lineRule="exact"/>
        <w:rPr>
          <w:rFonts w:ascii="Times New Roman" w:eastAsia="Times New Roman" w:hAnsi="Times New Roman"/>
        </w:rPr>
      </w:pPr>
    </w:p>
    <w:p w14:paraId="17CA2DA9" w14:textId="77777777" w:rsidR="00755FA8" w:rsidRDefault="00755FA8" w:rsidP="00755FA8">
      <w:pPr>
        <w:spacing w:line="200" w:lineRule="exact"/>
        <w:rPr>
          <w:rFonts w:ascii="Times New Roman" w:eastAsia="Times New Roman" w:hAnsi="Times New Roman"/>
        </w:rPr>
      </w:pPr>
    </w:p>
    <w:p w14:paraId="42466A36" w14:textId="77777777" w:rsidR="00755FA8" w:rsidRPr="00F02FA6" w:rsidRDefault="00755FA8" w:rsidP="00F02FA6">
      <w:pPr>
        <w:pStyle w:val="Nadpis3"/>
        <w:rPr>
          <w:rFonts w:ascii="Times New Roman" w:hAnsi="Times New Roman" w:cs="Times New Roman"/>
          <w:color w:val="23292D"/>
          <w:sz w:val="32"/>
          <w:szCs w:val="32"/>
        </w:rPr>
      </w:pPr>
    </w:p>
    <w:p w14:paraId="22656DD7" w14:textId="77F29C89" w:rsidR="00755FA8" w:rsidRPr="00F02FA6" w:rsidRDefault="008062CA" w:rsidP="00F02FA6">
      <w:pPr>
        <w:pStyle w:val="Nadpis3"/>
        <w:rPr>
          <w:rFonts w:ascii="Times New Roman" w:hAnsi="Times New Roman" w:cs="Times New Roman"/>
          <w:color w:val="23292D"/>
          <w:sz w:val="32"/>
          <w:szCs w:val="32"/>
        </w:rPr>
      </w:pPr>
      <w:bookmarkStart w:id="65" w:name="_Toc63170298"/>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2.5</w:t>
      </w:r>
      <w:r w:rsidR="00755FA8" w:rsidRPr="00F02FA6">
        <w:rPr>
          <w:rFonts w:ascii="Times New Roman" w:hAnsi="Times New Roman" w:cs="Times New Roman"/>
          <w:color w:val="23292D"/>
          <w:sz w:val="32"/>
          <w:szCs w:val="32"/>
        </w:rPr>
        <w:tab/>
        <w:t>Tabuľka vlastnej predpovede</w:t>
      </w:r>
      <w:bookmarkEnd w:id="65"/>
    </w:p>
    <w:p w14:paraId="28338AE1" w14:textId="77777777" w:rsidR="00755FA8" w:rsidRDefault="00755FA8" w:rsidP="00755FA8">
      <w:pPr>
        <w:spacing w:line="283" w:lineRule="exact"/>
        <w:rPr>
          <w:rFonts w:ascii="Times New Roman" w:eastAsia="Times New Roman" w:hAnsi="Times New Roman"/>
        </w:rPr>
      </w:pPr>
    </w:p>
    <w:p w14:paraId="5C638EF0" w14:textId="385E4BB5" w:rsidR="00755FA8" w:rsidRPr="00F02FA6" w:rsidRDefault="008062CA" w:rsidP="00F02FA6">
      <w:pPr>
        <w:pStyle w:val="Nadpis3"/>
        <w:rPr>
          <w:rFonts w:ascii="Times New Roman" w:hAnsi="Times New Roman" w:cs="Times New Roman"/>
          <w:color w:val="23292D"/>
          <w:sz w:val="32"/>
          <w:szCs w:val="32"/>
        </w:rPr>
      </w:pPr>
      <w:bookmarkStart w:id="66" w:name="_Toc63170299"/>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2.5.1</w:t>
      </w:r>
      <w:r w:rsidR="00755FA8" w:rsidRPr="00F02FA6">
        <w:rPr>
          <w:rFonts w:ascii="Times New Roman" w:hAnsi="Times New Roman" w:cs="Times New Roman"/>
          <w:color w:val="23292D"/>
          <w:sz w:val="32"/>
          <w:szCs w:val="32"/>
        </w:rPr>
        <w:tab/>
        <w:t>Zobrazovanie údajov</w:t>
      </w:r>
      <w:bookmarkEnd w:id="66"/>
    </w:p>
    <w:p w14:paraId="726F65AD" w14:textId="77777777" w:rsidR="00755FA8" w:rsidRDefault="00755FA8" w:rsidP="00755FA8">
      <w:pPr>
        <w:spacing w:line="167" w:lineRule="exact"/>
        <w:rPr>
          <w:rFonts w:ascii="Times New Roman" w:eastAsia="Times New Roman" w:hAnsi="Times New Roman"/>
        </w:rPr>
      </w:pPr>
    </w:p>
    <w:p w14:paraId="369C8B8B" w14:textId="16570C02" w:rsidR="00755FA8" w:rsidRDefault="00755FA8" w:rsidP="00755FA8">
      <w:pPr>
        <w:spacing w:line="0" w:lineRule="atLeast"/>
        <w:rPr>
          <w:rFonts w:ascii="Arial" w:eastAsia="Arial" w:hAnsi="Arial"/>
          <w:sz w:val="24"/>
        </w:rPr>
      </w:pPr>
      <w:r>
        <w:rPr>
          <w:rFonts w:ascii="Arial" w:eastAsia="Arial" w:hAnsi="Arial"/>
          <w:b/>
          <w:sz w:val="24"/>
        </w:rPr>
        <w:t xml:space="preserve">Scenár: </w:t>
      </w:r>
      <w:r>
        <w:rPr>
          <w:rFonts w:ascii="Arial" w:eastAsia="Arial" w:hAnsi="Arial"/>
          <w:sz w:val="24"/>
        </w:rPr>
        <w:t>Prečítanie údajov z tabuľky.</w:t>
      </w:r>
    </w:p>
    <w:p w14:paraId="2EA22A57" w14:textId="77777777" w:rsidR="00755FA8" w:rsidRDefault="00755FA8" w:rsidP="00755FA8">
      <w:pPr>
        <w:spacing w:line="64" w:lineRule="exact"/>
        <w:rPr>
          <w:rFonts w:ascii="Times New Roman" w:eastAsia="Times New Roman" w:hAnsi="Times New Roman"/>
        </w:rPr>
      </w:pPr>
    </w:p>
    <w:p w14:paraId="1E3F1317" w14:textId="77777777" w:rsidR="00755FA8" w:rsidRDefault="00755FA8" w:rsidP="00755FA8">
      <w:pPr>
        <w:spacing w:line="213" w:lineRule="auto"/>
        <w:jc w:val="both"/>
        <w:rPr>
          <w:rFonts w:ascii="Arial" w:eastAsia="Arial" w:hAnsi="Arial"/>
          <w:sz w:val="24"/>
        </w:rPr>
      </w:pPr>
      <w:r>
        <w:rPr>
          <w:rFonts w:ascii="Arial" w:eastAsia="Arial" w:hAnsi="Arial"/>
          <w:b/>
          <w:sz w:val="24"/>
        </w:rPr>
        <w:t xml:space="preserve">Očakávaný výstup: </w:t>
      </w:r>
      <w:r>
        <w:rPr>
          <w:rFonts w:ascii="Arial" w:eastAsia="Arial" w:hAnsi="Arial"/>
          <w:sz w:val="24"/>
        </w:rPr>
        <w:t>Tabuľka zobrazuje v prvom riadku hodinové koncentrácie látky</w:t>
      </w:r>
      <w:r>
        <w:rPr>
          <w:rFonts w:ascii="Arial" w:eastAsia="Arial" w:hAnsi="Arial"/>
          <w:b/>
          <w:sz w:val="24"/>
        </w:rPr>
        <w:t xml:space="preserve"> </w:t>
      </w:r>
      <w:r>
        <w:rPr>
          <w:rFonts w:ascii="Arial" w:eastAsia="Arial" w:hAnsi="Arial"/>
          <w:i/>
          <w:sz w:val="24"/>
        </w:rPr>
        <w:t>P M</w:t>
      </w:r>
      <w:r>
        <w:rPr>
          <w:rFonts w:ascii="Arial" w:eastAsia="Arial" w:hAnsi="Arial"/>
          <w:sz w:val="31"/>
          <w:vertAlign w:val="subscript"/>
        </w:rPr>
        <w:t>10</w:t>
      </w:r>
      <w:r>
        <w:rPr>
          <w:rFonts w:ascii="Arial" w:eastAsia="Arial" w:hAnsi="Arial"/>
          <w:b/>
          <w:sz w:val="24"/>
        </w:rPr>
        <w:t xml:space="preserve"> </w:t>
      </w:r>
      <w:r>
        <w:rPr>
          <w:rFonts w:ascii="Arial" w:eastAsia="Arial" w:hAnsi="Arial"/>
          <w:sz w:val="24"/>
        </w:rPr>
        <w:t xml:space="preserve">na-merané na zvolenej stanici za posledných 12 hodín. V druhom riadku zobrazuje kĺzavý priemer hodinových koncentrácii látky </w:t>
      </w:r>
      <w:r>
        <w:rPr>
          <w:rFonts w:ascii="Arial" w:eastAsia="Arial" w:hAnsi="Arial"/>
          <w:i/>
          <w:sz w:val="24"/>
        </w:rPr>
        <w:t>P M</w:t>
      </w:r>
      <w:r>
        <w:rPr>
          <w:rFonts w:ascii="Arial" w:eastAsia="Arial" w:hAnsi="Arial"/>
          <w:sz w:val="31"/>
          <w:vertAlign w:val="subscript"/>
        </w:rPr>
        <w:t>10</w:t>
      </w:r>
      <w:r>
        <w:rPr>
          <w:rFonts w:ascii="Arial" w:eastAsia="Arial" w:hAnsi="Arial"/>
          <w:sz w:val="24"/>
        </w:rPr>
        <w:t xml:space="preserve"> za posledných 12 hodín.</w:t>
      </w:r>
    </w:p>
    <w:p w14:paraId="74CC17C5" w14:textId="77777777" w:rsidR="00755FA8" w:rsidRDefault="00755FA8" w:rsidP="00755FA8">
      <w:pPr>
        <w:spacing w:line="273" w:lineRule="exact"/>
        <w:rPr>
          <w:rFonts w:ascii="Times New Roman" w:eastAsia="Times New Roman" w:hAnsi="Times New Roman"/>
        </w:rPr>
      </w:pPr>
    </w:p>
    <w:p w14:paraId="54B8C62B" w14:textId="22CAD3FC" w:rsidR="00755FA8" w:rsidRPr="00F02FA6" w:rsidRDefault="008062CA" w:rsidP="00F02FA6">
      <w:pPr>
        <w:pStyle w:val="Nadpis3"/>
        <w:rPr>
          <w:rFonts w:ascii="Times New Roman" w:hAnsi="Times New Roman" w:cs="Times New Roman"/>
          <w:color w:val="23292D"/>
          <w:sz w:val="32"/>
          <w:szCs w:val="32"/>
        </w:rPr>
      </w:pPr>
      <w:bookmarkStart w:id="67" w:name="_Toc63170300"/>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2.5.2</w:t>
      </w:r>
      <w:r w:rsidR="00755FA8" w:rsidRPr="00F02FA6">
        <w:rPr>
          <w:rFonts w:ascii="Times New Roman" w:hAnsi="Times New Roman" w:cs="Times New Roman"/>
          <w:color w:val="23292D"/>
          <w:sz w:val="32"/>
          <w:szCs w:val="32"/>
        </w:rPr>
        <w:tab/>
        <w:t>Vlastné údaje</w:t>
      </w:r>
      <w:bookmarkEnd w:id="67"/>
    </w:p>
    <w:p w14:paraId="4F974526" w14:textId="77777777" w:rsidR="00755FA8" w:rsidRDefault="00755FA8" w:rsidP="00755FA8">
      <w:pPr>
        <w:spacing w:line="167" w:lineRule="exact"/>
        <w:rPr>
          <w:rFonts w:ascii="Times New Roman" w:eastAsia="Times New Roman" w:hAnsi="Times New Roman"/>
        </w:rPr>
      </w:pPr>
    </w:p>
    <w:p w14:paraId="7944A15C" w14:textId="77777777" w:rsidR="00755FA8" w:rsidRDefault="00755FA8" w:rsidP="00755FA8">
      <w:pPr>
        <w:spacing w:line="0" w:lineRule="atLeast"/>
        <w:rPr>
          <w:rFonts w:ascii="Arial" w:eastAsia="Arial" w:hAnsi="Arial"/>
          <w:sz w:val="24"/>
        </w:rPr>
      </w:pPr>
      <w:r>
        <w:rPr>
          <w:rFonts w:ascii="Arial" w:eastAsia="Arial" w:hAnsi="Arial"/>
          <w:b/>
          <w:sz w:val="24"/>
        </w:rPr>
        <w:t xml:space="preserve">Scenár: </w:t>
      </w:r>
      <w:r>
        <w:rPr>
          <w:rFonts w:ascii="Arial" w:eastAsia="Arial" w:hAnsi="Arial"/>
          <w:sz w:val="24"/>
        </w:rPr>
        <w:t>Doplňte vlastné hodnoty do niektorých polí v prvom riadku.</w:t>
      </w:r>
    </w:p>
    <w:p w14:paraId="58EF4F77" w14:textId="77777777" w:rsidR="00755FA8" w:rsidRDefault="00755FA8" w:rsidP="00755FA8">
      <w:pPr>
        <w:spacing w:line="64" w:lineRule="exact"/>
        <w:rPr>
          <w:rFonts w:ascii="Times New Roman" w:eastAsia="Times New Roman" w:hAnsi="Times New Roman"/>
        </w:rPr>
      </w:pPr>
    </w:p>
    <w:p w14:paraId="6FC86A9C" w14:textId="77777777" w:rsidR="00755FA8" w:rsidRDefault="00755FA8" w:rsidP="00755FA8">
      <w:pPr>
        <w:spacing w:line="254" w:lineRule="auto"/>
        <w:jc w:val="both"/>
        <w:rPr>
          <w:rFonts w:ascii="Arial" w:eastAsia="Arial" w:hAnsi="Arial"/>
          <w:sz w:val="24"/>
        </w:rPr>
      </w:pPr>
      <w:r>
        <w:rPr>
          <w:rFonts w:ascii="Arial" w:eastAsia="Arial" w:hAnsi="Arial"/>
          <w:b/>
          <w:sz w:val="24"/>
        </w:rPr>
        <w:t xml:space="preserve">Očakávaný výstup: </w:t>
      </w:r>
      <w:r>
        <w:rPr>
          <w:rFonts w:ascii="Arial" w:eastAsia="Arial" w:hAnsi="Arial"/>
          <w:sz w:val="24"/>
        </w:rPr>
        <w:t>Tabuľka ponúka v prvom riadku miesto na doplnenie vlastných hodinových</w:t>
      </w:r>
      <w:r>
        <w:rPr>
          <w:rFonts w:ascii="Arial" w:eastAsia="Arial" w:hAnsi="Arial"/>
          <w:b/>
          <w:sz w:val="24"/>
        </w:rPr>
        <w:t xml:space="preserve"> </w:t>
      </w:r>
      <w:r>
        <w:rPr>
          <w:rFonts w:ascii="Arial" w:eastAsia="Arial" w:hAnsi="Arial"/>
          <w:sz w:val="24"/>
        </w:rPr>
        <w:t>koncentrácii na najbližších 5 hodín pre zvolenú stanicu. Po doplnení hodnoty pre ktorúkoľvek ho-</w:t>
      </w:r>
      <w:proofErr w:type="spellStart"/>
      <w:r>
        <w:rPr>
          <w:rFonts w:ascii="Arial" w:eastAsia="Arial" w:hAnsi="Arial"/>
          <w:sz w:val="24"/>
        </w:rPr>
        <w:t>dinu</w:t>
      </w:r>
      <w:proofErr w:type="spellEnd"/>
      <w:r>
        <w:rPr>
          <w:rFonts w:ascii="Arial" w:eastAsia="Arial" w:hAnsi="Arial"/>
          <w:sz w:val="24"/>
        </w:rPr>
        <w:t xml:space="preserve"> sa na príslušné miesto v spodnom riadku vypočíta kĺzavý priemer </w:t>
      </w:r>
      <w:proofErr w:type="spellStart"/>
      <w:r>
        <w:rPr>
          <w:rFonts w:ascii="Arial" w:eastAsia="Arial" w:hAnsi="Arial"/>
          <w:sz w:val="24"/>
        </w:rPr>
        <w:t>zahrńajúci</w:t>
      </w:r>
      <w:proofErr w:type="spellEnd"/>
      <w:r>
        <w:rPr>
          <w:rFonts w:ascii="Arial" w:eastAsia="Arial" w:hAnsi="Arial"/>
          <w:sz w:val="24"/>
        </w:rPr>
        <w:t xml:space="preserve"> aj túto novú hodnotu a na grafe sa zobrazia hodnoty tohto kĺzavého priemeru.</w:t>
      </w:r>
    </w:p>
    <w:p w14:paraId="76AECF77" w14:textId="77777777" w:rsidR="00755FA8" w:rsidRDefault="00755FA8" w:rsidP="00755FA8">
      <w:pPr>
        <w:spacing w:line="200" w:lineRule="exact"/>
        <w:rPr>
          <w:rFonts w:ascii="Times New Roman" w:eastAsia="Times New Roman" w:hAnsi="Times New Roman"/>
        </w:rPr>
      </w:pPr>
    </w:p>
    <w:p w14:paraId="2B59FE8B" w14:textId="77777777" w:rsidR="00755FA8" w:rsidRDefault="00755FA8" w:rsidP="00F02FA6">
      <w:pPr>
        <w:tabs>
          <w:tab w:val="left" w:pos="800"/>
        </w:tabs>
        <w:spacing w:line="0" w:lineRule="atLeast"/>
        <w:rPr>
          <w:rFonts w:ascii="Times New Roman" w:eastAsia="Times New Roman" w:hAnsi="Times New Roman"/>
        </w:rPr>
      </w:pPr>
    </w:p>
    <w:p w14:paraId="3686ED25" w14:textId="77777777" w:rsidR="00755FA8" w:rsidRDefault="00755FA8" w:rsidP="00755FA8">
      <w:pPr>
        <w:spacing w:line="235" w:lineRule="exact"/>
        <w:rPr>
          <w:rFonts w:ascii="Times New Roman" w:eastAsia="Times New Roman" w:hAnsi="Times New Roman"/>
        </w:rPr>
      </w:pPr>
    </w:p>
    <w:p w14:paraId="71446554" w14:textId="793E3961" w:rsidR="00755FA8" w:rsidRPr="00F02FA6" w:rsidRDefault="008062CA" w:rsidP="00F02FA6">
      <w:pPr>
        <w:pStyle w:val="Nadpis3"/>
        <w:rPr>
          <w:rFonts w:ascii="Times New Roman" w:hAnsi="Times New Roman" w:cs="Times New Roman"/>
          <w:color w:val="23292D"/>
          <w:sz w:val="32"/>
          <w:szCs w:val="32"/>
        </w:rPr>
      </w:pPr>
      <w:bookmarkStart w:id="68" w:name="_Toc63170301"/>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2.6</w:t>
      </w:r>
      <w:r w:rsidR="00755FA8" w:rsidRPr="00F02FA6">
        <w:rPr>
          <w:rFonts w:ascii="Times New Roman" w:hAnsi="Times New Roman" w:cs="Times New Roman"/>
          <w:color w:val="23292D"/>
          <w:sz w:val="32"/>
          <w:szCs w:val="32"/>
        </w:rPr>
        <w:tab/>
        <w:t>Tabuľka staníc</w:t>
      </w:r>
      <w:bookmarkEnd w:id="68"/>
    </w:p>
    <w:p w14:paraId="67F02CE4" w14:textId="77777777" w:rsidR="00755FA8" w:rsidRDefault="00755FA8" w:rsidP="00755FA8">
      <w:pPr>
        <w:spacing w:line="283" w:lineRule="exact"/>
        <w:rPr>
          <w:rFonts w:ascii="Times New Roman" w:eastAsia="Times New Roman" w:hAnsi="Times New Roman"/>
        </w:rPr>
      </w:pPr>
    </w:p>
    <w:p w14:paraId="03F71DE5" w14:textId="31A3DAF9" w:rsidR="00755FA8" w:rsidRPr="00F02FA6" w:rsidRDefault="008062CA" w:rsidP="00F02FA6">
      <w:pPr>
        <w:pStyle w:val="Nadpis3"/>
        <w:rPr>
          <w:rFonts w:ascii="Times New Roman" w:hAnsi="Times New Roman" w:cs="Times New Roman"/>
          <w:color w:val="23292D"/>
          <w:sz w:val="32"/>
          <w:szCs w:val="32"/>
        </w:rPr>
      </w:pPr>
      <w:bookmarkStart w:id="69" w:name="_Toc63170302"/>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2.6.1</w:t>
      </w:r>
      <w:r w:rsidR="00755FA8" w:rsidRPr="00F02FA6">
        <w:rPr>
          <w:rFonts w:ascii="Times New Roman" w:hAnsi="Times New Roman" w:cs="Times New Roman"/>
          <w:color w:val="23292D"/>
          <w:sz w:val="32"/>
          <w:szCs w:val="32"/>
        </w:rPr>
        <w:tab/>
        <w:t>Zobrazovanie údajov</w:t>
      </w:r>
      <w:bookmarkEnd w:id="69"/>
    </w:p>
    <w:p w14:paraId="3A427F5B" w14:textId="77777777" w:rsidR="00755FA8" w:rsidRDefault="00755FA8" w:rsidP="00755FA8">
      <w:pPr>
        <w:spacing w:line="167" w:lineRule="exact"/>
        <w:rPr>
          <w:rFonts w:ascii="Times New Roman" w:eastAsia="Times New Roman" w:hAnsi="Times New Roman"/>
        </w:rPr>
      </w:pPr>
    </w:p>
    <w:p w14:paraId="241CA37F" w14:textId="77777777" w:rsidR="00755FA8" w:rsidRDefault="00755FA8" w:rsidP="00755FA8">
      <w:pPr>
        <w:spacing w:line="0" w:lineRule="atLeast"/>
        <w:rPr>
          <w:rFonts w:ascii="Arial" w:eastAsia="Arial" w:hAnsi="Arial"/>
          <w:sz w:val="24"/>
        </w:rPr>
      </w:pPr>
      <w:r>
        <w:rPr>
          <w:rFonts w:ascii="Arial" w:eastAsia="Arial" w:hAnsi="Arial"/>
          <w:b/>
          <w:sz w:val="24"/>
        </w:rPr>
        <w:t xml:space="preserve">Scenár: </w:t>
      </w:r>
      <w:r>
        <w:rPr>
          <w:rFonts w:ascii="Arial" w:eastAsia="Arial" w:hAnsi="Arial"/>
          <w:sz w:val="24"/>
        </w:rPr>
        <w:t>Prečítanie údajov z tabuľky staníc.</w:t>
      </w:r>
    </w:p>
    <w:p w14:paraId="79B90604" w14:textId="77777777" w:rsidR="00755FA8" w:rsidRDefault="00755FA8" w:rsidP="00755FA8">
      <w:pPr>
        <w:spacing w:line="64" w:lineRule="exact"/>
        <w:rPr>
          <w:rFonts w:ascii="Times New Roman" w:eastAsia="Times New Roman" w:hAnsi="Times New Roman"/>
        </w:rPr>
      </w:pPr>
    </w:p>
    <w:p w14:paraId="4A28C136" w14:textId="77777777" w:rsidR="00755FA8" w:rsidRDefault="00755FA8" w:rsidP="00755FA8">
      <w:pPr>
        <w:spacing w:line="272" w:lineRule="auto"/>
        <w:jc w:val="both"/>
        <w:rPr>
          <w:rFonts w:ascii="Arial" w:eastAsia="Arial" w:hAnsi="Arial"/>
          <w:sz w:val="23"/>
        </w:rPr>
      </w:pPr>
      <w:r>
        <w:rPr>
          <w:rFonts w:ascii="Arial" w:eastAsia="Arial" w:hAnsi="Arial"/>
          <w:b/>
          <w:sz w:val="23"/>
        </w:rPr>
        <w:t xml:space="preserve">Očakávaný výstup: </w:t>
      </w:r>
      <w:r>
        <w:rPr>
          <w:rFonts w:ascii="Arial" w:eastAsia="Arial" w:hAnsi="Arial"/>
          <w:sz w:val="23"/>
        </w:rPr>
        <w:t xml:space="preserve">Tabuľka zobrazuje v ľavom stĺpci názvy všetkých staníc, na </w:t>
      </w:r>
      <w:proofErr w:type="spellStart"/>
      <w:r>
        <w:rPr>
          <w:rFonts w:ascii="Arial" w:eastAsia="Arial" w:hAnsi="Arial"/>
          <w:sz w:val="23"/>
        </w:rPr>
        <w:t>pravo</w:t>
      </w:r>
      <w:proofErr w:type="spellEnd"/>
      <w:r>
        <w:rPr>
          <w:rFonts w:ascii="Arial" w:eastAsia="Arial" w:hAnsi="Arial"/>
          <w:sz w:val="23"/>
        </w:rPr>
        <w:t xml:space="preserve"> zobrazuje</w:t>
      </w:r>
      <w:r>
        <w:rPr>
          <w:rFonts w:ascii="Arial" w:eastAsia="Arial" w:hAnsi="Arial"/>
          <w:b/>
          <w:sz w:val="23"/>
        </w:rPr>
        <w:t xml:space="preserve"> </w:t>
      </w:r>
      <w:r>
        <w:rPr>
          <w:rFonts w:ascii="Arial" w:eastAsia="Arial" w:hAnsi="Arial"/>
          <w:sz w:val="23"/>
        </w:rPr>
        <w:t xml:space="preserve">hodnoty pre zvolený parameter v </w:t>
      </w:r>
      <w:proofErr w:type="spellStart"/>
      <w:r>
        <w:rPr>
          <w:rFonts w:ascii="Arial" w:eastAsia="Arial" w:hAnsi="Arial"/>
          <w:sz w:val="23"/>
        </w:rPr>
        <w:t>dropdowne</w:t>
      </w:r>
      <w:proofErr w:type="spellEnd"/>
      <w:r>
        <w:rPr>
          <w:rFonts w:ascii="Arial" w:eastAsia="Arial" w:hAnsi="Arial"/>
          <w:sz w:val="23"/>
        </w:rPr>
        <w:t xml:space="preserve"> (predvolený je parameter </w:t>
      </w:r>
      <w:r>
        <w:rPr>
          <w:rFonts w:ascii="Arial" w:eastAsia="Arial" w:hAnsi="Arial"/>
          <w:i/>
          <w:sz w:val="23"/>
        </w:rPr>
        <w:t>MAX</w:t>
      </w:r>
      <w:r>
        <w:rPr>
          <w:rFonts w:ascii="Arial" w:eastAsia="Arial" w:hAnsi="Arial"/>
          <w:sz w:val="23"/>
        </w:rPr>
        <w:t>). Tieto hodnoty zobrazuje pre všetky znečisťujúce látky vztiahnuté k zvolenému časovému údaju.</w:t>
      </w:r>
    </w:p>
    <w:p w14:paraId="188914E7" w14:textId="77777777" w:rsidR="00755FA8" w:rsidRDefault="00755FA8" w:rsidP="00755FA8">
      <w:pPr>
        <w:spacing w:line="251" w:lineRule="exact"/>
        <w:rPr>
          <w:rFonts w:ascii="Times New Roman" w:eastAsia="Times New Roman" w:hAnsi="Times New Roman"/>
        </w:rPr>
      </w:pPr>
    </w:p>
    <w:p w14:paraId="5DF3A50D" w14:textId="05BB4612" w:rsidR="00755FA8" w:rsidRDefault="008062CA" w:rsidP="00755FA8">
      <w:pPr>
        <w:tabs>
          <w:tab w:val="left" w:pos="800"/>
        </w:tabs>
        <w:spacing w:line="0" w:lineRule="atLeast"/>
        <w:rPr>
          <w:rFonts w:ascii="Arial" w:eastAsia="Arial" w:hAnsi="Arial"/>
          <w:i/>
          <w:sz w:val="24"/>
        </w:rPr>
      </w:pPr>
      <w:r w:rsidRPr="00F02FA6">
        <w:rPr>
          <w:rFonts w:ascii="Times New Roman" w:eastAsiaTheme="majorEastAsia" w:hAnsi="Times New Roman" w:cs="Times New Roman"/>
          <w:color w:val="23292D"/>
          <w:sz w:val="32"/>
          <w:szCs w:val="32"/>
        </w:rPr>
        <w:t>6.</w:t>
      </w:r>
      <w:r w:rsidR="00755FA8" w:rsidRPr="00F02FA6">
        <w:rPr>
          <w:rFonts w:ascii="Times New Roman" w:eastAsiaTheme="majorEastAsia" w:hAnsi="Times New Roman" w:cs="Times New Roman"/>
          <w:color w:val="23292D"/>
          <w:sz w:val="32"/>
          <w:szCs w:val="32"/>
        </w:rPr>
        <w:t>2.6.2</w:t>
      </w:r>
      <w:r w:rsidR="00755FA8" w:rsidRPr="00F02FA6">
        <w:rPr>
          <w:rFonts w:ascii="Times New Roman" w:eastAsiaTheme="majorEastAsia" w:hAnsi="Times New Roman" w:cs="Times New Roman"/>
          <w:color w:val="23292D"/>
          <w:sz w:val="32"/>
          <w:szCs w:val="32"/>
        </w:rPr>
        <w:tab/>
        <w:t>Údaje pre parameter</w:t>
      </w:r>
      <w:r w:rsidR="00755FA8">
        <w:rPr>
          <w:rFonts w:ascii="Arial" w:eastAsia="Arial" w:hAnsi="Arial"/>
          <w:b/>
          <w:sz w:val="24"/>
        </w:rPr>
        <w:t xml:space="preserve"> </w:t>
      </w:r>
      <w:r w:rsidR="00755FA8">
        <w:rPr>
          <w:rFonts w:ascii="Arial" w:eastAsia="Arial" w:hAnsi="Arial"/>
          <w:i/>
          <w:sz w:val="24"/>
        </w:rPr>
        <w:t>HOD</w:t>
      </w:r>
    </w:p>
    <w:p w14:paraId="670FDA55" w14:textId="77777777" w:rsidR="00755FA8" w:rsidRDefault="00755FA8" w:rsidP="00755FA8">
      <w:pPr>
        <w:spacing w:line="167" w:lineRule="exact"/>
        <w:rPr>
          <w:rFonts w:ascii="Times New Roman" w:eastAsia="Times New Roman" w:hAnsi="Times New Roman"/>
        </w:rPr>
      </w:pPr>
    </w:p>
    <w:p w14:paraId="6637DD52" w14:textId="77777777" w:rsidR="00755FA8" w:rsidRDefault="00755FA8" w:rsidP="00755FA8">
      <w:pPr>
        <w:spacing w:line="0" w:lineRule="atLeast"/>
        <w:rPr>
          <w:rFonts w:ascii="Arial" w:eastAsia="Arial" w:hAnsi="Arial"/>
          <w:sz w:val="24"/>
        </w:rPr>
      </w:pPr>
      <w:r>
        <w:rPr>
          <w:rFonts w:ascii="Arial" w:eastAsia="Arial" w:hAnsi="Arial"/>
          <w:b/>
          <w:sz w:val="24"/>
        </w:rPr>
        <w:t xml:space="preserve">Scenár: </w:t>
      </w:r>
      <w:r>
        <w:rPr>
          <w:rFonts w:ascii="Arial" w:eastAsia="Arial" w:hAnsi="Arial"/>
          <w:sz w:val="24"/>
        </w:rPr>
        <w:t>Zvolenie parametra</w:t>
      </w:r>
      <w:r>
        <w:rPr>
          <w:rFonts w:ascii="Arial" w:eastAsia="Arial" w:hAnsi="Arial"/>
          <w:b/>
          <w:sz w:val="24"/>
        </w:rPr>
        <w:t xml:space="preserve"> </w:t>
      </w:r>
      <w:r>
        <w:rPr>
          <w:rFonts w:ascii="Arial" w:eastAsia="Arial" w:hAnsi="Arial"/>
          <w:i/>
          <w:sz w:val="24"/>
        </w:rPr>
        <w:t>HOD</w:t>
      </w:r>
      <w:r>
        <w:rPr>
          <w:rFonts w:ascii="Arial" w:eastAsia="Arial" w:hAnsi="Arial"/>
          <w:sz w:val="24"/>
        </w:rPr>
        <w:t>.</w:t>
      </w:r>
    </w:p>
    <w:p w14:paraId="083288F4" w14:textId="77777777" w:rsidR="00755FA8" w:rsidRDefault="00755FA8" w:rsidP="00755FA8">
      <w:pPr>
        <w:spacing w:line="64" w:lineRule="exact"/>
        <w:rPr>
          <w:rFonts w:ascii="Times New Roman" w:eastAsia="Times New Roman" w:hAnsi="Times New Roman"/>
        </w:rPr>
      </w:pPr>
    </w:p>
    <w:p w14:paraId="15BCBD47" w14:textId="77777777" w:rsidR="00755FA8" w:rsidRDefault="00755FA8" w:rsidP="00755FA8">
      <w:pPr>
        <w:spacing w:line="260" w:lineRule="auto"/>
        <w:jc w:val="both"/>
        <w:rPr>
          <w:rFonts w:ascii="Arial" w:eastAsia="Arial" w:hAnsi="Arial"/>
          <w:sz w:val="24"/>
        </w:rPr>
      </w:pPr>
      <w:r>
        <w:rPr>
          <w:rFonts w:ascii="Arial" w:eastAsia="Arial" w:hAnsi="Arial"/>
          <w:b/>
          <w:sz w:val="24"/>
        </w:rPr>
        <w:lastRenderedPageBreak/>
        <w:t xml:space="preserve">Očakávaný výstup: </w:t>
      </w:r>
      <w:r>
        <w:rPr>
          <w:rFonts w:ascii="Arial" w:eastAsia="Arial" w:hAnsi="Arial"/>
          <w:sz w:val="24"/>
        </w:rPr>
        <w:t>Tabuľka pre parameter</w:t>
      </w:r>
      <w:r>
        <w:rPr>
          <w:rFonts w:ascii="Arial" w:eastAsia="Arial" w:hAnsi="Arial"/>
          <w:b/>
          <w:sz w:val="24"/>
        </w:rPr>
        <w:t xml:space="preserve"> </w:t>
      </w:r>
      <w:r>
        <w:rPr>
          <w:rFonts w:ascii="Arial" w:eastAsia="Arial" w:hAnsi="Arial"/>
          <w:i/>
          <w:sz w:val="24"/>
        </w:rPr>
        <w:t>HOD</w:t>
      </w:r>
      <w:r>
        <w:rPr>
          <w:rFonts w:ascii="Arial" w:eastAsia="Arial" w:hAnsi="Arial"/>
          <w:b/>
          <w:sz w:val="24"/>
        </w:rPr>
        <w:t xml:space="preserve"> </w:t>
      </w:r>
      <w:r>
        <w:rPr>
          <w:rFonts w:ascii="Arial" w:eastAsia="Arial" w:hAnsi="Arial"/>
          <w:sz w:val="24"/>
        </w:rPr>
        <w:t>zobrazuje hodinové hodnoty každej látky za</w:t>
      </w:r>
      <w:r>
        <w:rPr>
          <w:rFonts w:ascii="Arial" w:eastAsia="Arial" w:hAnsi="Arial"/>
          <w:b/>
          <w:sz w:val="24"/>
        </w:rPr>
        <w:t xml:space="preserve"> </w:t>
      </w:r>
      <w:r>
        <w:rPr>
          <w:rFonts w:ascii="Arial" w:eastAsia="Arial" w:hAnsi="Arial"/>
          <w:sz w:val="24"/>
        </w:rPr>
        <w:t>posledných 24 hodín.</w:t>
      </w:r>
    </w:p>
    <w:p w14:paraId="04B60EF5" w14:textId="77777777" w:rsidR="00755FA8" w:rsidRDefault="00755FA8" w:rsidP="00755FA8">
      <w:pPr>
        <w:spacing w:line="264" w:lineRule="exact"/>
        <w:rPr>
          <w:rFonts w:ascii="Times New Roman" w:eastAsia="Times New Roman" w:hAnsi="Times New Roman"/>
        </w:rPr>
      </w:pPr>
    </w:p>
    <w:p w14:paraId="57688F64" w14:textId="0D83CE43" w:rsidR="00755FA8" w:rsidRDefault="008062CA" w:rsidP="00755FA8">
      <w:pPr>
        <w:tabs>
          <w:tab w:val="left" w:pos="800"/>
        </w:tabs>
        <w:spacing w:line="0" w:lineRule="atLeast"/>
        <w:rPr>
          <w:rFonts w:ascii="Arial" w:eastAsia="Arial" w:hAnsi="Arial"/>
          <w:i/>
          <w:sz w:val="24"/>
        </w:rPr>
      </w:pPr>
      <w:r w:rsidRPr="00F02FA6">
        <w:rPr>
          <w:rFonts w:ascii="Times New Roman" w:eastAsiaTheme="majorEastAsia" w:hAnsi="Times New Roman" w:cs="Times New Roman"/>
          <w:color w:val="23292D"/>
          <w:sz w:val="32"/>
          <w:szCs w:val="32"/>
        </w:rPr>
        <w:t>6.</w:t>
      </w:r>
      <w:r w:rsidR="00755FA8" w:rsidRPr="00F02FA6">
        <w:rPr>
          <w:rFonts w:ascii="Times New Roman" w:eastAsiaTheme="majorEastAsia" w:hAnsi="Times New Roman" w:cs="Times New Roman"/>
          <w:color w:val="23292D"/>
          <w:sz w:val="32"/>
          <w:szCs w:val="32"/>
        </w:rPr>
        <w:t>2.6.3</w:t>
      </w:r>
      <w:r w:rsidR="00755FA8" w:rsidRPr="00F02FA6">
        <w:rPr>
          <w:rFonts w:ascii="Times New Roman" w:eastAsiaTheme="majorEastAsia" w:hAnsi="Times New Roman" w:cs="Times New Roman"/>
          <w:color w:val="23292D"/>
          <w:sz w:val="32"/>
          <w:szCs w:val="32"/>
        </w:rPr>
        <w:tab/>
        <w:t>Údaje pre parameter</w:t>
      </w:r>
      <w:r w:rsidR="00755FA8">
        <w:rPr>
          <w:rFonts w:ascii="Arial" w:eastAsia="Arial" w:hAnsi="Arial"/>
          <w:b/>
          <w:sz w:val="24"/>
        </w:rPr>
        <w:t xml:space="preserve"> </w:t>
      </w:r>
      <w:r w:rsidR="00755FA8">
        <w:rPr>
          <w:rFonts w:ascii="Arial" w:eastAsia="Arial" w:hAnsi="Arial"/>
          <w:i/>
          <w:sz w:val="24"/>
        </w:rPr>
        <w:t>MAX</w:t>
      </w:r>
    </w:p>
    <w:p w14:paraId="6151C69E" w14:textId="77777777" w:rsidR="00755FA8" w:rsidRDefault="00755FA8" w:rsidP="00755FA8">
      <w:pPr>
        <w:spacing w:line="167" w:lineRule="exact"/>
        <w:rPr>
          <w:rFonts w:ascii="Times New Roman" w:eastAsia="Times New Roman" w:hAnsi="Times New Roman"/>
        </w:rPr>
      </w:pPr>
    </w:p>
    <w:p w14:paraId="193D8CB1" w14:textId="77777777" w:rsidR="00755FA8" w:rsidRDefault="00755FA8" w:rsidP="00755FA8">
      <w:pPr>
        <w:spacing w:line="0" w:lineRule="atLeast"/>
        <w:rPr>
          <w:rFonts w:ascii="Arial" w:eastAsia="Arial" w:hAnsi="Arial"/>
          <w:sz w:val="24"/>
        </w:rPr>
      </w:pPr>
      <w:r>
        <w:rPr>
          <w:rFonts w:ascii="Arial" w:eastAsia="Arial" w:hAnsi="Arial"/>
          <w:b/>
          <w:sz w:val="24"/>
        </w:rPr>
        <w:t xml:space="preserve">Scenár: </w:t>
      </w:r>
      <w:r>
        <w:rPr>
          <w:rFonts w:ascii="Arial" w:eastAsia="Arial" w:hAnsi="Arial"/>
          <w:sz w:val="24"/>
        </w:rPr>
        <w:t>Zvolenie parametra</w:t>
      </w:r>
      <w:r>
        <w:rPr>
          <w:rFonts w:ascii="Arial" w:eastAsia="Arial" w:hAnsi="Arial"/>
          <w:b/>
          <w:sz w:val="24"/>
        </w:rPr>
        <w:t xml:space="preserve"> </w:t>
      </w:r>
      <w:r>
        <w:rPr>
          <w:rFonts w:ascii="Arial" w:eastAsia="Arial" w:hAnsi="Arial"/>
          <w:i/>
          <w:sz w:val="24"/>
        </w:rPr>
        <w:t>MAX</w:t>
      </w:r>
      <w:r>
        <w:rPr>
          <w:rFonts w:ascii="Arial" w:eastAsia="Arial" w:hAnsi="Arial"/>
          <w:sz w:val="24"/>
        </w:rPr>
        <w:t>.</w:t>
      </w:r>
    </w:p>
    <w:p w14:paraId="694B2E5A" w14:textId="77777777" w:rsidR="00755FA8" w:rsidRDefault="00755FA8" w:rsidP="00755FA8">
      <w:pPr>
        <w:spacing w:line="64" w:lineRule="exact"/>
        <w:rPr>
          <w:rFonts w:ascii="Times New Roman" w:eastAsia="Times New Roman" w:hAnsi="Times New Roman"/>
        </w:rPr>
      </w:pPr>
    </w:p>
    <w:p w14:paraId="043E1A8D" w14:textId="77777777" w:rsidR="00755FA8" w:rsidRDefault="00755FA8" w:rsidP="00755FA8">
      <w:pPr>
        <w:spacing w:line="256" w:lineRule="auto"/>
        <w:jc w:val="both"/>
        <w:rPr>
          <w:rFonts w:ascii="Arial" w:eastAsia="Arial" w:hAnsi="Arial"/>
          <w:sz w:val="24"/>
        </w:rPr>
      </w:pPr>
      <w:r>
        <w:rPr>
          <w:rFonts w:ascii="Arial" w:eastAsia="Arial" w:hAnsi="Arial"/>
          <w:b/>
          <w:sz w:val="24"/>
        </w:rPr>
        <w:t xml:space="preserve">Očakávaný výstup: </w:t>
      </w:r>
      <w:r>
        <w:rPr>
          <w:rFonts w:ascii="Arial" w:eastAsia="Arial" w:hAnsi="Arial"/>
          <w:sz w:val="24"/>
        </w:rPr>
        <w:t>Tabuľka pre parameter</w:t>
      </w:r>
      <w:r>
        <w:rPr>
          <w:rFonts w:ascii="Arial" w:eastAsia="Arial" w:hAnsi="Arial"/>
          <w:b/>
          <w:sz w:val="24"/>
        </w:rPr>
        <w:t xml:space="preserve"> </w:t>
      </w:r>
      <w:r>
        <w:rPr>
          <w:rFonts w:ascii="Arial" w:eastAsia="Arial" w:hAnsi="Arial"/>
          <w:i/>
          <w:sz w:val="24"/>
        </w:rPr>
        <w:t>MAX</w:t>
      </w:r>
      <w:r>
        <w:rPr>
          <w:rFonts w:ascii="Arial" w:eastAsia="Arial" w:hAnsi="Arial"/>
          <w:b/>
          <w:sz w:val="24"/>
        </w:rPr>
        <w:t xml:space="preserve"> </w:t>
      </w:r>
      <w:r>
        <w:rPr>
          <w:rFonts w:ascii="Arial" w:eastAsia="Arial" w:hAnsi="Arial"/>
          <w:sz w:val="24"/>
        </w:rPr>
        <w:t>zobrazí najvyššiu nameranú hodnotu každej</w:t>
      </w:r>
      <w:r>
        <w:rPr>
          <w:rFonts w:ascii="Arial" w:eastAsia="Arial" w:hAnsi="Arial"/>
          <w:b/>
          <w:sz w:val="24"/>
        </w:rPr>
        <w:t xml:space="preserve"> </w:t>
      </w:r>
      <w:r>
        <w:rPr>
          <w:rFonts w:ascii="Arial" w:eastAsia="Arial" w:hAnsi="Arial"/>
          <w:sz w:val="24"/>
        </w:rPr>
        <w:t>látky za posledných 24 hodín. Hodinové hodnoty aj maximum budú ofarbené podľa rovnakých intervalov ako na webe SHMÚ.</w:t>
      </w:r>
    </w:p>
    <w:p w14:paraId="5D8D3D42" w14:textId="77777777" w:rsidR="00755FA8" w:rsidRDefault="00755FA8" w:rsidP="00755FA8">
      <w:pPr>
        <w:spacing w:line="267" w:lineRule="exact"/>
        <w:rPr>
          <w:rFonts w:ascii="Times New Roman" w:eastAsia="Times New Roman" w:hAnsi="Times New Roman"/>
        </w:rPr>
      </w:pPr>
    </w:p>
    <w:p w14:paraId="0E73E2FF" w14:textId="739BE1BA" w:rsidR="00755FA8" w:rsidRDefault="008062CA" w:rsidP="00755FA8">
      <w:pPr>
        <w:tabs>
          <w:tab w:val="left" w:pos="800"/>
        </w:tabs>
        <w:spacing w:line="0" w:lineRule="atLeast"/>
        <w:rPr>
          <w:rFonts w:ascii="Arial" w:eastAsia="Arial" w:hAnsi="Arial"/>
          <w:i/>
          <w:sz w:val="24"/>
        </w:rPr>
      </w:pPr>
      <w:r w:rsidRPr="00F02FA6">
        <w:rPr>
          <w:rFonts w:ascii="Times New Roman" w:eastAsiaTheme="majorEastAsia" w:hAnsi="Times New Roman" w:cs="Times New Roman"/>
          <w:color w:val="23292D"/>
          <w:sz w:val="32"/>
          <w:szCs w:val="32"/>
        </w:rPr>
        <w:t>6.</w:t>
      </w:r>
      <w:r w:rsidR="00755FA8" w:rsidRPr="00F02FA6">
        <w:rPr>
          <w:rFonts w:ascii="Times New Roman" w:eastAsiaTheme="majorEastAsia" w:hAnsi="Times New Roman" w:cs="Times New Roman"/>
          <w:color w:val="23292D"/>
          <w:sz w:val="32"/>
          <w:szCs w:val="32"/>
        </w:rPr>
        <w:t>2.6.4</w:t>
      </w:r>
      <w:r w:rsidR="00755FA8" w:rsidRPr="00F02FA6">
        <w:rPr>
          <w:rFonts w:ascii="Times New Roman" w:eastAsiaTheme="majorEastAsia" w:hAnsi="Times New Roman" w:cs="Times New Roman"/>
          <w:color w:val="23292D"/>
          <w:sz w:val="32"/>
          <w:szCs w:val="32"/>
        </w:rPr>
        <w:tab/>
        <w:t>Údaje pre</w:t>
      </w:r>
      <w:r w:rsidR="00755FA8" w:rsidRPr="007B600B">
        <w:rPr>
          <w:rFonts w:ascii="Times New Roman" w:eastAsia="Arial" w:hAnsi="Times New Roman" w:cs="Times New Roman"/>
          <w:bCs/>
          <w:sz w:val="32"/>
          <w:szCs w:val="32"/>
          <w:u w:val="single"/>
        </w:rPr>
        <w:t xml:space="preserve"> parameter </w:t>
      </w:r>
      <w:r w:rsidR="00755FA8">
        <w:rPr>
          <w:rFonts w:ascii="Arial" w:eastAsia="Arial" w:hAnsi="Arial"/>
          <w:i/>
          <w:sz w:val="24"/>
        </w:rPr>
        <w:t>V</w:t>
      </w:r>
      <w:r w:rsidR="00755FA8">
        <w:rPr>
          <w:rFonts w:ascii="Arial" w:eastAsia="Arial" w:hAnsi="Arial"/>
          <w:b/>
          <w:sz w:val="24"/>
        </w:rPr>
        <w:t xml:space="preserve"> </w:t>
      </w:r>
      <w:r w:rsidR="00755FA8">
        <w:rPr>
          <w:rFonts w:ascii="Arial" w:eastAsia="Arial" w:hAnsi="Arial"/>
          <w:sz w:val="24"/>
        </w:rPr>
        <w:t>Ý</w:t>
      </w:r>
      <w:r w:rsidR="00755FA8">
        <w:rPr>
          <w:rFonts w:ascii="Arial" w:eastAsia="Arial" w:hAnsi="Arial"/>
          <w:i/>
          <w:sz w:val="24"/>
        </w:rPr>
        <w:t>P ADKY</w:t>
      </w:r>
    </w:p>
    <w:p w14:paraId="0ED81832" w14:textId="77777777" w:rsidR="00755FA8" w:rsidRDefault="00755FA8" w:rsidP="00755FA8">
      <w:pPr>
        <w:spacing w:line="203" w:lineRule="exact"/>
        <w:rPr>
          <w:rFonts w:ascii="Times New Roman" w:eastAsia="Times New Roman" w:hAnsi="Times New Roman"/>
        </w:rPr>
      </w:pPr>
    </w:p>
    <w:p w14:paraId="1324FB8D" w14:textId="77777777" w:rsidR="00755FA8" w:rsidRDefault="00755FA8" w:rsidP="00755FA8">
      <w:pPr>
        <w:spacing w:line="0" w:lineRule="atLeast"/>
        <w:rPr>
          <w:rFonts w:ascii="Arial" w:eastAsia="Arial" w:hAnsi="Arial"/>
          <w:sz w:val="24"/>
        </w:rPr>
      </w:pPr>
      <w:r>
        <w:rPr>
          <w:rFonts w:ascii="Arial" w:eastAsia="Arial" w:hAnsi="Arial"/>
          <w:b/>
          <w:sz w:val="24"/>
        </w:rPr>
        <w:t xml:space="preserve">Scenár: </w:t>
      </w:r>
      <w:r>
        <w:rPr>
          <w:rFonts w:ascii="Arial" w:eastAsia="Arial" w:hAnsi="Arial"/>
          <w:sz w:val="24"/>
        </w:rPr>
        <w:t>Zvolenie parametra</w:t>
      </w:r>
      <w:r>
        <w:rPr>
          <w:rFonts w:ascii="Arial" w:eastAsia="Arial" w:hAnsi="Arial"/>
          <w:b/>
          <w:sz w:val="24"/>
        </w:rPr>
        <w:t xml:space="preserve"> </w:t>
      </w:r>
      <w:r>
        <w:rPr>
          <w:rFonts w:ascii="Arial" w:eastAsia="Arial" w:hAnsi="Arial"/>
          <w:i/>
          <w:sz w:val="24"/>
        </w:rPr>
        <w:t>V</w:t>
      </w:r>
      <w:r>
        <w:rPr>
          <w:rFonts w:ascii="Arial" w:eastAsia="Arial" w:hAnsi="Arial"/>
          <w:b/>
          <w:sz w:val="24"/>
        </w:rPr>
        <w:t xml:space="preserve"> </w:t>
      </w:r>
      <w:r>
        <w:rPr>
          <w:rFonts w:ascii="Arial" w:eastAsia="Arial" w:hAnsi="Arial"/>
          <w:sz w:val="24"/>
        </w:rPr>
        <w:t>Ý</w:t>
      </w:r>
      <w:r>
        <w:rPr>
          <w:rFonts w:ascii="Arial" w:eastAsia="Arial" w:hAnsi="Arial"/>
          <w:i/>
          <w:sz w:val="24"/>
        </w:rPr>
        <w:t>P ADKY</w:t>
      </w:r>
      <w:r>
        <w:rPr>
          <w:rFonts w:ascii="Arial" w:eastAsia="Arial" w:hAnsi="Arial"/>
          <w:b/>
          <w:sz w:val="24"/>
        </w:rPr>
        <w:t xml:space="preserve"> </w:t>
      </w:r>
      <w:r>
        <w:rPr>
          <w:rFonts w:ascii="Arial" w:eastAsia="Arial" w:hAnsi="Arial"/>
          <w:sz w:val="24"/>
        </w:rPr>
        <w:t>.</w:t>
      </w:r>
    </w:p>
    <w:p w14:paraId="0CD30B58" w14:textId="77777777" w:rsidR="00755FA8" w:rsidRDefault="00755FA8" w:rsidP="00755FA8">
      <w:pPr>
        <w:spacing w:line="64" w:lineRule="exact"/>
        <w:rPr>
          <w:rFonts w:ascii="Times New Roman" w:eastAsia="Times New Roman" w:hAnsi="Times New Roman"/>
        </w:rPr>
      </w:pPr>
    </w:p>
    <w:p w14:paraId="02D67E2E" w14:textId="3F687698" w:rsidR="00755FA8" w:rsidRPr="00405572" w:rsidRDefault="00755FA8" w:rsidP="00405572">
      <w:pPr>
        <w:spacing w:line="256" w:lineRule="auto"/>
        <w:jc w:val="both"/>
        <w:rPr>
          <w:rFonts w:ascii="Arial" w:eastAsia="Arial" w:hAnsi="Arial"/>
          <w:sz w:val="24"/>
        </w:rPr>
      </w:pPr>
      <w:r>
        <w:rPr>
          <w:rFonts w:ascii="Arial" w:eastAsia="Arial" w:hAnsi="Arial"/>
          <w:b/>
          <w:sz w:val="24"/>
        </w:rPr>
        <w:t xml:space="preserve">Očakávaný výstup: </w:t>
      </w:r>
      <w:r>
        <w:rPr>
          <w:rFonts w:ascii="Arial" w:eastAsia="Arial" w:hAnsi="Arial"/>
          <w:sz w:val="24"/>
        </w:rPr>
        <w:t>Tabuľka pre parameter</w:t>
      </w:r>
      <w:r>
        <w:rPr>
          <w:rFonts w:ascii="Arial" w:eastAsia="Arial" w:hAnsi="Arial"/>
          <w:b/>
          <w:sz w:val="24"/>
        </w:rPr>
        <w:t xml:space="preserve"> </w:t>
      </w:r>
      <w:r>
        <w:rPr>
          <w:rFonts w:ascii="Arial" w:eastAsia="Arial" w:hAnsi="Arial"/>
          <w:i/>
          <w:sz w:val="24"/>
        </w:rPr>
        <w:t>V</w:t>
      </w:r>
      <w:r>
        <w:rPr>
          <w:rFonts w:ascii="Arial" w:eastAsia="Arial" w:hAnsi="Arial"/>
          <w:b/>
          <w:sz w:val="24"/>
        </w:rPr>
        <w:t xml:space="preserve"> </w:t>
      </w:r>
      <w:r>
        <w:rPr>
          <w:rFonts w:ascii="Arial" w:eastAsia="Arial" w:hAnsi="Arial"/>
          <w:sz w:val="24"/>
        </w:rPr>
        <w:t>Ý</w:t>
      </w:r>
      <w:r>
        <w:rPr>
          <w:rFonts w:ascii="Arial" w:eastAsia="Arial" w:hAnsi="Arial"/>
          <w:i/>
          <w:sz w:val="24"/>
        </w:rPr>
        <w:t>P ADKY</w:t>
      </w:r>
      <w:r>
        <w:rPr>
          <w:rFonts w:ascii="Arial" w:eastAsia="Arial" w:hAnsi="Arial"/>
          <w:b/>
          <w:sz w:val="24"/>
        </w:rPr>
        <w:t xml:space="preserve"> </w:t>
      </w:r>
      <w:r>
        <w:rPr>
          <w:rFonts w:ascii="Arial" w:eastAsia="Arial" w:hAnsi="Arial"/>
          <w:sz w:val="24"/>
        </w:rPr>
        <w:t>zobrazuje počet hodín, ktoré vypadli</w:t>
      </w:r>
      <w:r>
        <w:rPr>
          <w:rFonts w:ascii="Arial" w:eastAsia="Arial" w:hAnsi="Arial"/>
          <w:b/>
          <w:sz w:val="24"/>
        </w:rPr>
        <w:t xml:space="preserve"> </w:t>
      </w:r>
      <w:r>
        <w:rPr>
          <w:rFonts w:ascii="Arial" w:eastAsia="Arial" w:hAnsi="Arial"/>
          <w:sz w:val="24"/>
        </w:rPr>
        <w:t>za posledných 24 hodín pri danej stanici a látke. Výpadky dlhšie alebo rovné 2 hodinám sa ofarbia na oranžovo, 12 hodinám na červeno.</w:t>
      </w:r>
    </w:p>
    <w:p w14:paraId="1239186A" w14:textId="52B859C4" w:rsidR="00755FA8" w:rsidRPr="00405572" w:rsidRDefault="00755FA8" w:rsidP="00405572">
      <w:pPr>
        <w:spacing w:line="0" w:lineRule="atLeast"/>
        <w:rPr>
          <w:rFonts w:ascii="Arial" w:eastAsia="Arial" w:hAnsi="Arial"/>
        </w:rPr>
      </w:pPr>
      <w:bookmarkStart w:id="70" w:name="page5"/>
      <w:bookmarkEnd w:id="70"/>
      <w:r>
        <w:rPr>
          <w:rFonts w:ascii="Arial" w:eastAsia="Arial" w:hAnsi="Arial"/>
        </w:rPr>
        <w:t xml:space="preserve">Tabuľka bude pre všetky stanice a bude zobrazená celá, nebude </w:t>
      </w:r>
      <w:proofErr w:type="spellStart"/>
      <w:r>
        <w:rPr>
          <w:rFonts w:ascii="Arial" w:eastAsia="Arial" w:hAnsi="Arial"/>
        </w:rPr>
        <w:t>scrollovateľná</w:t>
      </w:r>
      <w:proofErr w:type="spellEnd"/>
      <w:r>
        <w:rPr>
          <w:rFonts w:ascii="Arial" w:eastAsia="Arial" w:hAnsi="Arial"/>
        </w:rPr>
        <w:t>.</w:t>
      </w:r>
    </w:p>
    <w:p w14:paraId="336A6177" w14:textId="5F01F8BC" w:rsidR="00755FA8" w:rsidRDefault="00755FA8" w:rsidP="00755FA8">
      <w:pPr>
        <w:spacing w:line="0" w:lineRule="atLeast"/>
        <w:ind w:right="-279"/>
        <w:jc w:val="center"/>
        <w:rPr>
          <w:rFonts w:ascii="Arial" w:eastAsia="Arial" w:hAnsi="Arial"/>
          <w:sz w:val="21"/>
        </w:rPr>
      </w:pPr>
    </w:p>
    <w:p w14:paraId="4A665F4E" w14:textId="4CFDF73B" w:rsidR="00755FA8" w:rsidRPr="00F02FA6" w:rsidRDefault="00F02FA6" w:rsidP="00F02FA6">
      <w:pPr>
        <w:pStyle w:val="Nadpis3"/>
        <w:rPr>
          <w:rFonts w:ascii="Times New Roman" w:hAnsi="Times New Roman" w:cs="Times New Roman"/>
          <w:color w:val="23292D"/>
          <w:sz w:val="32"/>
          <w:szCs w:val="32"/>
        </w:rPr>
      </w:pPr>
      <w:bookmarkStart w:id="71" w:name="page6"/>
      <w:bookmarkStart w:id="72" w:name="_Toc63170303"/>
      <w:bookmarkEnd w:id="71"/>
      <w:r>
        <w:rPr>
          <w:rFonts w:ascii="Times New Roman" w:hAnsi="Times New Roman" w:cs="Times New Roman"/>
          <w:color w:val="23292D"/>
          <w:sz w:val="32"/>
          <w:szCs w:val="32"/>
        </w:rPr>
        <w:t xml:space="preserve">6.3 </w:t>
      </w:r>
      <w:r w:rsidR="00755FA8" w:rsidRPr="00F02FA6">
        <w:rPr>
          <w:rFonts w:ascii="Times New Roman" w:hAnsi="Times New Roman" w:cs="Times New Roman"/>
          <w:color w:val="23292D"/>
          <w:sz w:val="32"/>
          <w:szCs w:val="32"/>
        </w:rPr>
        <w:t>Predpoveď vetra</w:t>
      </w:r>
      <w:bookmarkEnd w:id="72"/>
    </w:p>
    <w:p w14:paraId="5463163E" w14:textId="77777777" w:rsidR="00755FA8" w:rsidRDefault="00755FA8" w:rsidP="00755FA8">
      <w:pPr>
        <w:spacing w:line="314" w:lineRule="exact"/>
        <w:rPr>
          <w:rFonts w:ascii="Times New Roman" w:eastAsia="Times New Roman" w:hAnsi="Times New Roman"/>
        </w:rPr>
      </w:pPr>
    </w:p>
    <w:p w14:paraId="7859195E" w14:textId="255E0ABB" w:rsidR="00755FA8" w:rsidRPr="00F02FA6" w:rsidRDefault="00405572" w:rsidP="00F02FA6">
      <w:pPr>
        <w:pStyle w:val="Nadpis3"/>
        <w:rPr>
          <w:rFonts w:ascii="Times New Roman" w:hAnsi="Times New Roman" w:cs="Times New Roman"/>
          <w:color w:val="23292D"/>
          <w:sz w:val="32"/>
          <w:szCs w:val="32"/>
        </w:rPr>
      </w:pPr>
      <w:bookmarkStart w:id="73" w:name="_Toc63170304"/>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3.1</w:t>
      </w:r>
      <w:r w:rsidR="00755FA8" w:rsidRPr="00F02FA6">
        <w:rPr>
          <w:rFonts w:ascii="Times New Roman" w:hAnsi="Times New Roman" w:cs="Times New Roman"/>
          <w:color w:val="23292D"/>
          <w:sz w:val="32"/>
          <w:szCs w:val="32"/>
        </w:rPr>
        <w:tab/>
        <w:t>Načítanie stránky</w:t>
      </w:r>
      <w:bookmarkEnd w:id="73"/>
    </w:p>
    <w:p w14:paraId="0D2F2AFB" w14:textId="77777777" w:rsidR="00755FA8" w:rsidRDefault="00755FA8" w:rsidP="00755FA8">
      <w:pPr>
        <w:spacing w:line="242" w:lineRule="exact"/>
        <w:rPr>
          <w:rFonts w:ascii="Times New Roman" w:eastAsia="Times New Roman" w:hAnsi="Times New Roman"/>
        </w:rPr>
      </w:pPr>
    </w:p>
    <w:p w14:paraId="65908E29" w14:textId="77777777" w:rsidR="00755FA8" w:rsidRDefault="00755FA8" w:rsidP="00755FA8">
      <w:pPr>
        <w:spacing w:line="0" w:lineRule="atLeast"/>
        <w:ind w:left="8"/>
        <w:rPr>
          <w:rFonts w:ascii="Arial" w:eastAsia="Arial" w:hAnsi="Arial"/>
          <w:sz w:val="24"/>
        </w:rPr>
      </w:pPr>
      <w:r>
        <w:rPr>
          <w:rFonts w:ascii="Arial" w:eastAsia="Arial" w:hAnsi="Arial"/>
          <w:b/>
          <w:sz w:val="24"/>
        </w:rPr>
        <w:t xml:space="preserve">Scenár: </w:t>
      </w:r>
      <w:r>
        <w:rPr>
          <w:rFonts w:ascii="Arial" w:eastAsia="Arial" w:hAnsi="Arial"/>
          <w:sz w:val="24"/>
        </w:rPr>
        <w:t xml:space="preserve">Otvorte stránku s </w:t>
      </w:r>
      <w:proofErr w:type="spellStart"/>
      <w:r>
        <w:rPr>
          <w:rFonts w:ascii="Arial" w:eastAsia="Arial" w:hAnsi="Arial"/>
          <w:sz w:val="24"/>
        </w:rPr>
        <w:t>predpovedou</w:t>
      </w:r>
      <w:proofErr w:type="spellEnd"/>
      <w:r>
        <w:rPr>
          <w:rFonts w:ascii="Arial" w:eastAsia="Arial" w:hAnsi="Arial"/>
          <w:sz w:val="24"/>
        </w:rPr>
        <w:t xml:space="preserve"> vetra a ventilačným indexom.</w:t>
      </w:r>
    </w:p>
    <w:p w14:paraId="75AAB6D3" w14:textId="77777777" w:rsidR="00755FA8" w:rsidRDefault="00755FA8" w:rsidP="00755FA8">
      <w:pPr>
        <w:spacing w:line="64" w:lineRule="exact"/>
        <w:rPr>
          <w:rFonts w:ascii="Times New Roman" w:eastAsia="Times New Roman" w:hAnsi="Times New Roman"/>
        </w:rPr>
      </w:pPr>
    </w:p>
    <w:p w14:paraId="3134A720" w14:textId="77777777" w:rsidR="00755FA8" w:rsidRDefault="00755FA8" w:rsidP="00755FA8">
      <w:pPr>
        <w:spacing w:line="256" w:lineRule="auto"/>
        <w:ind w:left="8" w:right="100"/>
        <w:jc w:val="both"/>
        <w:rPr>
          <w:rFonts w:ascii="Arial" w:eastAsia="Arial" w:hAnsi="Arial"/>
          <w:sz w:val="24"/>
        </w:rPr>
      </w:pPr>
      <w:r>
        <w:rPr>
          <w:rFonts w:ascii="Arial" w:eastAsia="Arial" w:hAnsi="Arial"/>
          <w:b/>
          <w:sz w:val="24"/>
        </w:rPr>
        <w:t xml:space="preserve">Očakávaný výstup: </w:t>
      </w:r>
      <w:r>
        <w:rPr>
          <w:rFonts w:ascii="Arial" w:eastAsia="Arial" w:hAnsi="Arial"/>
          <w:sz w:val="24"/>
        </w:rPr>
        <w:t xml:space="preserve">Stránka načíta dva </w:t>
      </w:r>
      <w:proofErr w:type="spellStart"/>
      <w:r>
        <w:rPr>
          <w:rFonts w:ascii="Arial" w:eastAsia="Arial" w:hAnsi="Arial"/>
          <w:sz w:val="24"/>
        </w:rPr>
        <w:t>dropdowny</w:t>
      </w:r>
      <w:proofErr w:type="spellEnd"/>
      <w:r>
        <w:rPr>
          <w:rFonts w:ascii="Arial" w:eastAsia="Arial" w:hAnsi="Arial"/>
          <w:sz w:val="24"/>
        </w:rPr>
        <w:t xml:space="preserve"> (jeden pre </w:t>
      </w:r>
      <w:proofErr w:type="spellStart"/>
      <w:r>
        <w:rPr>
          <w:rFonts w:ascii="Arial" w:eastAsia="Arial" w:hAnsi="Arial"/>
          <w:sz w:val="24"/>
        </w:rPr>
        <w:t>dátumočas</w:t>
      </w:r>
      <w:proofErr w:type="spellEnd"/>
      <w:r>
        <w:rPr>
          <w:rFonts w:ascii="Arial" w:eastAsia="Arial" w:hAnsi="Arial"/>
          <w:sz w:val="24"/>
        </w:rPr>
        <w:t xml:space="preserve"> a druhý pre veľkosť</w:t>
      </w:r>
      <w:r>
        <w:rPr>
          <w:rFonts w:ascii="Arial" w:eastAsia="Arial" w:hAnsi="Arial"/>
          <w:b/>
          <w:sz w:val="24"/>
        </w:rPr>
        <w:t xml:space="preserve"> </w:t>
      </w:r>
      <w:r>
        <w:rPr>
          <w:rFonts w:ascii="Arial" w:eastAsia="Arial" w:hAnsi="Arial"/>
          <w:sz w:val="24"/>
        </w:rPr>
        <w:t xml:space="preserve">kroku) a dva komponenty s obrázkami v strede obrazovky. Pod obrázkami sa </w:t>
      </w:r>
      <w:proofErr w:type="spellStart"/>
      <w:r>
        <w:rPr>
          <w:rFonts w:ascii="Arial" w:eastAsia="Arial" w:hAnsi="Arial"/>
          <w:sz w:val="24"/>
        </w:rPr>
        <w:t>načíajú</w:t>
      </w:r>
      <w:proofErr w:type="spellEnd"/>
      <w:r>
        <w:rPr>
          <w:rFonts w:ascii="Arial" w:eastAsia="Arial" w:hAnsi="Arial"/>
          <w:sz w:val="24"/>
        </w:rPr>
        <w:t xml:space="preserve"> aj tlačidlá na posúvanie predpovede.</w:t>
      </w:r>
    </w:p>
    <w:p w14:paraId="4BFC54CF" w14:textId="77777777" w:rsidR="00755FA8" w:rsidRDefault="00755FA8" w:rsidP="00755FA8">
      <w:pPr>
        <w:spacing w:line="200" w:lineRule="exact"/>
        <w:rPr>
          <w:rFonts w:ascii="Times New Roman" w:eastAsia="Times New Roman" w:hAnsi="Times New Roman"/>
        </w:rPr>
      </w:pPr>
    </w:p>
    <w:p w14:paraId="2A4E6F67" w14:textId="77777777" w:rsidR="00755FA8" w:rsidRDefault="00755FA8" w:rsidP="00755FA8">
      <w:pPr>
        <w:spacing w:line="200" w:lineRule="exact"/>
        <w:rPr>
          <w:rFonts w:ascii="Times New Roman" w:eastAsia="Times New Roman" w:hAnsi="Times New Roman"/>
        </w:rPr>
      </w:pPr>
    </w:p>
    <w:p w14:paraId="1E1492F8" w14:textId="77777777" w:rsidR="00755FA8" w:rsidRDefault="00755FA8" w:rsidP="00755FA8">
      <w:pPr>
        <w:spacing w:line="231" w:lineRule="exact"/>
        <w:rPr>
          <w:rFonts w:ascii="Times New Roman" w:eastAsia="Times New Roman" w:hAnsi="Times New Roman"/>
        </w:rPr>
      </w:pPr>
    </w:p>
    <w:p w14:paraId="1656F1B0" w14:textId="42AECD9D" w:rsidR="00755FA8" w:rsidRPr="00F02FA6" w:rsidRDefault="00405572" w:rsidP="00F02FA6">
      <w:pPr>
        <w:pStyle w:val="Nadpis3"/>
        <w:rPr>
          <w:rFonts w:ascii="Times New Roman" w:hAnsi="Times New Roman" w:cs="Times New Roman"/>
          <w:color w:val="23292D"/>
          <w:sz w:val="32"/>
          <w:szCs w:val="32"/>
        </w:rPr>
      </w:pPr>
      <w:bookmarkStart w:id="74" w:name="_Toc63170305"/>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3.2</w:t>
      </w:r>
      <w:r w:rsidR="00755FA8" w:rsidRPr="00F02FA6">
        <w:rPr>
          <w:rFonts w:ascii="Times New Roman" w:hAnsi="Times New Roman" w:cs="Times New Roman"/>
          <w:color w:val="23292D"/>
          <w:sz w:val="32"/>
          <w:szCs w:val="32"/>
        </w:rPr>
        <w:tab/>
        <w:t>Komponent ventilačného indexu a komponent predpovede vetra</w:t>
      </w:r>
      <w:bookmarkEnd w:id="74"/>
    </w:p>
    <w:p w14:paraId="2082AC41" w14:textId="77777777" w:rsidR="00755FA8" w:rsidRDefault="00755FA8" w:rsidP="00755FA8">
      <w:pPr>
        <w:spacing w:line="245" w:lineRule="exact"/>
        <w:rPr>
          <w:rFonts w:ascii="Times New Roman" w:eastAsia="Times New Roman" w:hAnsi="Times New Roman"/>
        </w:rPr>
      </w:pPr>
    </w:p>
    <w:p w14:paraId="5016FFBF" w14:textId="77777777" w:rsidR="00755FA8" w:rsidRDefault="00755FA8" w:rsidP="00755FA8">
      <w:pPr>
        <w:spacing w:line="0" w:lineRule="atLeast"/>
        <w:ind w:left="8"/>
        <w:rPr>
          <w:rFonts w:ascii="Arial" w:eastAsia="Arial" w:hAnsi="Arial"/>
          <w:sz w:val="23"/>
        </w:rPr>
      </w:pPr>
      <w:r>
        <w:rPr>
          <w:rFonts w:ascii="Arial" w:eastAsia="Arial" w:hAnsi="Arial"/>
          <w:sz w:val="23"/>
        </w:rPr>
        <w:t xml:space="preserve">Komponenty zobrazujú predpoveď na 72 hodín dopredu od zvoleného </w:t>
      </w:r>
      <w:proofErr w:type="spellStart"/>
      <w:r>
        <w:rPr>
          <w:rFonts w:ascii="Arial" w:eastAsia="Arial" w:hAnsi="Arial"/>
          <w:sz w:val="23"/>
        </w:rPr>
        <w:t>dátumočasu</w:t>
      </w:r>
      <w:proofErr w:type="spellEnd"/>
      <w:r>
        <w:rPr>
          <w:rFonts w:ascii="Arial" w:eastAsia="Arial" w:hAnsi="Arial"/>
          <w:sz w:val="23"/>
        </w:rPr>
        <w:t xml:space="preserve"> v </w:t>
      </w:r>
      <w:proofErr w:type="spellStart"/>
      <w:r>
        <w:rPr>
          <w:rFonts w:ascii="Arial" w:eastAsia="Arial" w:hAnsi="Arial"/>
          <w:sz w:val="23"/>
        </w:rPr>
        <w:t>dropdowne</w:t>
      </w:r>
      <w:proofErr w:type="spellEnd"/>
      <w:r>
        <w:rPr>
          <w:rFonts w:ascii="Arial" w:eastAsia="Arial" w:hAnsi="Arial"/>
          <w:sz w:val="23"/>
        </w:rPr>
        <w:t>.</w:t>
      </w:r>
    </w:p>
    <w:p w14:paraId="1D5E1CD4" w14:textId="77777777" w:rsidR="00755FA8" w:rsidRDefault="00755FA8" w:rsidP="00755FA8">
      <w:pPr>
        <w:spacing w:line="357" w:lineRule="exact"/>
        <w:rPr>
          <w:rFonts w:ascii="Times New Roman" w:eastAsia="Times New Roman" w:hAnsi="Times New Roman"/>
        </w:rPr>
      </w:pPr>
    </w:p>
    <w:p w14:paraId="3E84ADB5" w14:textId="02ECA0F5" w:rsidR="00755FA8" w:rsidRPr="00F02FA6" w:rsidRDefault="00405572" w:rsidP="00F02FA6">
      <w:pPr>
        <w:pStyle w:val="Nadpis3"/>
        <w:rPr>
          <w:rFonts w:ascii="Times New Roman" w:hAnsi="Times New Roman" w:cs="Times New Roman"/>
          <w:color w:val="23292D"/>
          <w:sz w:val="32"/>
          <w:szCs w:val="32"/>
        </w:rPr>
      </w:pPr>
      <w:bookmarkStart w:id="75" w:name="_Toc63170306"/>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3.2.1</w:t>
      </w:r>
      <w:r w:rsidR="00755FA8" w:rsidRPr="00F02FA6">
        <w:rPr>
          <w:rFonts w:ascii="Times New Roman" w:hAnsi="Times New Roman" w:cs="Times New Roman"/>
          <w:color w:val="23292D"/>
          <w:sz w:val="32"/>
          <w:szCs w:val="32"/>
        </w:rPr>
        <w:tab/>
        <w:t>Zvolenie dátumu</w:t>
      </w:r>
      <w:bookmarkEnd w:id="75"/>
    </w:p>
    <w:p w14:paraId="0308D78B" w14:textId="77777777" w:rsidR="00755FA8" w:rsidRDefault="00755FA8" w:rsidP="00755FA8">
      <w:pPr>
        <w:spacing w:line="167" w:lineRule="exact"/>
        <w:rPr>
          <w:rFonts w:ascii="Times New Roman" w:eastAsia="Times New Roman" w:hAnsi="Times New Roman"/>
        </w:rPr>
      </w:pPr>
    </w:p>
    <w:p w14:paraId="05419A5C" w14:textId="77777777" w:rsidR="00755FA8" w:rsidRDefault="00755FA8" w:rsidP="00755FA8">
      <w:pPr>
        <w:spacing w:line="0" w:lineRule="atLeast"/>
        <w:ind w:left="8"/>
        <w:rPr>
          <w:rFonts w:ascii="Arial" w:eastAsia="Arial" w:hAnsi="Arial"/>
          <w:sz w:val="24"/>
        </w:rPr>
      </w:pPr>
      <w:r>
        <w:rPr>
          <w:rFonts w:ascii="Arial" w:eastAsia="Arial" w:hAnsi="Arial"/>
          <w:b/>
          <w:sz w:val="24"/>
        </w:rPr>
        <w:t xml:space="preserve">Scenár: </w:t>
      </w:r>
      <w:r>
        <w:rPr>
          <w:rFonts w:ascii="Arial" w:eastAsia="Arial" w:hAnsi="Arial"/>
          <w:sz w:val="24"/>
        </w:rPr>
        <w:t xml:space="preserve">Zvoľte dátum v prvom </w:t>
      </w:r>
      <w:proofErr w:type="spellStart"/>
      <w:r>
        <w:rPr>
          <w:rFonts w:ascii="Arial" w:eastAsia="Arial" w:hAnsi="Arial"/>
          <w:sz w:val="24"/>
        </w:rPr>
        <w:t>dropdowne</w:t>
      </w:r>
      <w:proofErr w:type="spellEnd"/>
      <w:r>
        <w:rPr>
          <w:rFonts w:ascii="Arial" w:eastAsia="Arial" w:hAnsi="Arial"/>
          <w:sz w:val="24"/>
        </w:rPr>
        <w:t>.</w:t>
      </w:r>
    </w:p>
    <w:p w14:paraId="40CB6B01" w14:textId="77777777" w:rsidR="00755FA8" w:rsidRDefault="00755FA8" w:rsidP="00755FA8">
      <w:pPr>
        <w:spacing w:line="64" w:lineRule="exact"/>
        <w:rPr>
          <w:rFonts w:ascii="Times New Roman" w:eastAsia="Times New Roman" w:hAnsi="Times New Roman"/>
        </w:rPr>
      </w:pPr>
    </w:p>
    <w:p w14:paraId="56D4DCF2" w14:textId="77777777" w:rsidR="00755FA8" w:rsidRDefault="00755FA8" w:rsidP="00755FA8">
      <w:pPr>
        <w:spacing w:line="260" w:lineRule="auto"/>
        <w:ind w:left="8" w:right="120"/>
        <w:jc w:val="both"/>
        <w:rPr>
          <w:rFonts w:ascii="Arial" w:eastAsia="Arial" w:hAnsi="Arial"/>
          <w:sz w:val="24"/>
        </w:rPr>
      </w:pPr>
      <w:r>
        <w:rPr>
          <w:rFonts w:ascii="Arial" w:eastAsia="Arial" w:hAnsi="Arial"/>
          <w:b/>
          <w:sz w:val="24"/>
        </w:rPr>
        <w:t xml:space="preserve">Očakávaný výstup: </w:t>
      </w:r>
      <w:r>
        <w:rPr>
          <w:rFonts w:ascii="Arial" w:eastAsia="Arial" w:hAnsi="Arial"/>
          <w:sz w:val="24"/>
        </w:rPr>
        <w:t>Načítajú sa obrázky predpovede v obidvoch komponentoch súčasne pre</w:t>
      </w:r>
      <w:r>
        <w:rPr>
          <w:rFonts w:ascii="Arial" w:eastAsia="Arial" w:hAnsi="Arial"/>
          <w:b/>
          <w:sz w:val="24"/>
        </w:rPr>
        <w:t xml:space="preserve"> </w:t>
      </w:r>
      <w:r>
        <w:rPr>
          <w:rFonts w:ascii="Arial" w:eastAsia="Arial" w:hAnsi="Arial"/>
          <w:sz w:val="24"/>
        </w:rPr>
        <w:t>zvolený dátum.</w:t>
      </w:r>
    </w:p>
    <w:p w14:paraId="3F2D076E" w14:textId="77777777" w:rsidR="00755FA8" w:rsidRPr="008062CA" w:rsidRDefault="00755FA8" w:rsidP="00755FA8">
      <w:pPr>
        <w:spacing w:line="264" w:lineRule="exact"/>
        <w:rPr>
          <w:rFonts w:ascii="Times New Roman" w:eastAsia="Times New Roman" w:hAnsi="Times New Roman"/>
          <w:bCs/>
          <w:u w:val="single"/>
        </w:rPr>
      </w:pPr>
    </w:p>
    <w:p w14:paraId="3D82E6CB" w14:textId="2DCFB858" w:rsidR="00755FA8" w:rsidRPr="00F02FA6" w:rsidRDefault="00405572" w:rsidP="00F02FA6">
      <w:pPr>
        <w:pStyle w:val="Nadpis3"/>
        <w:rPr>
          <w:rFonts w:ascii="Times New Roman" w:hAnsi="Times New Roman" w:cs="Times New Roman"/>
          <w:color w:val="23292D"/>
          <w:sz w:val="32"/>
          <w:szCs w:val="32"/>
        </w:rPr>
      </w:pPr>
      <w:bookmarkStart w:id="76" w:name="_Toc63170307"/>
      <w:r w:rsidRPr="00F02FA6">
        <w:rPr>
          <w:rFonts w:ascii="Times New Roman" w:hAnsi="Times New Roman" w:cs="Times New Roman"/>
          <w:color w:val="23292D"/>
          <w:sz w:val="32"/>
          <w:szCs w:val="32"/>
        </w:rPr>
        <w:t>6.</w:t>
      </w:r>
      <w:r w:rsidR="00755FA8" w:rsidRPr="00F02FA6">
        <w:rPr>
          <w:rFonts w:ascii="Times New Roman" w:hAnsi="Times New Roman" w:cs="Times New Roman"/>
          <w:color w:val="23292D"/>
          <w:sz w:val="32"/>
          <w:szCs w:val="32"/>
        </w:rPr>
        <w:t>3.2.2</w:t>
      </w:r>
      <w:r w:rsidR="00755FA8" w:rsidRPr="00F02FA6">
        <w:rPr>
          <w:rFonts w:ascii="Times New Roman" w:hAnsi="Times New Roman" w:cs="Times New Roman"/>
          <w:color w:val="23292D"/>
          <w:sz w:val="32"/>
          <w:szCs w:val="32"/>
        </w:rPr>
        <w:tab/>
        <w:t>Posúvanie predpovede s krokom</w:t>
      </w:r>
      <w:bookmarkEnd w:id="76"/>
    </w:p>
    <w:p w14:paraId="61DCDFCC" w14:textId="77777777" w:rsidR="00755FA8" w:rsidRDefault="00755FA8" w:rsidP="00755FA8">
      <w:pPr>
        <w:spacing w:line="167" w:lineRule="exact"/>
        <w:rPr>
          <w:rFonts w:ascii="Times New Roman" w:eastAsia="Times New Roman" w:hAnsi="Times New Roman"/>
        </w:rPr>
      </w:pPr>
    </w:p>
    <w:p w14:paraId="71827E15" w14:textId="77777777" w:rsidR="00755FA8" w:rsidRDefault="00755FA8" w:rsidP="00755FA8">
      <w:pPr>
        <w:spacing w:line="272" w:lineRule="auto"/>
        <w:ind w:left="8" w:right="120"/>
        <w:jc w:val="both"/>
        <w:rPr>
          <w:rFonts w:ascii="Arial" w:eastAsia="Arial" w:hAnsi="Arial"/>
          <w:sz w:val="24"/>
        </w:rPr>
      </w:pPr>
      <w:r>
        <w:rPr>
          <w:rFonts w:ascii="Arial" w:eastAsia="Arial" w:hAnsi="Arial"/>
          <w:b/>
          <w:sz w:val="24"/>
        </w:rPr>
        <w:t xml:space="preserve">Scenár: </w:t>
      </w:r>
      <w:r>
        <w:rPr>
          <w:rFonts w:ascii="Arial" w:eastAsia="Arial" w:hAnsi="Arial"/>
          <w:sz w:val="24"/>
        </w:rPr>
        <w:t xml:space="preserve">Zvoľte časový krok v druhom </w:t>
      </w:r>
      <w:proofErr w:type="spellStart"/>
      <w:r>
        <w:rPr>
          <w:rFonts w:ascii="Arial" w:eastAsia="Arial" w:hAnsi="Arial"/>
          <w:sz w:val="24"/>
        </w:rPr>
        <w:t>dropdowne</w:t>
      </w:r>
      <w:proofErr w:type="spellEnd"/>
      <w:r>
        <w:rPr>
          <w:rFonts w:ascii="Arial" w:eastAsia="Arial" w:hAnsi="Arial"/>
          <w:sz w:val="24"/>
        </w:rPr>
        <w:t xml:space="preserve"> a tlačidlami pod obrázkami posúvajte </w:t>
      </w:r>
      <w:proofErr w:type="spellStart"/>
      <w:r>
        <w:rPr>
          <w:rFonts w:ascii="Arial" w:eastAsia="Arial" w:hAnsi="Arial"/>
          <w:sz w:val="24"/>
        </w:rPr>
        <w:t>predpo</w:t>
      </w:r>
      <w:proofErr w:type="spellEnd"/>
      <w:r>
        <w:rPr>
          <w:rFonts w:ascii="Arial" w:eastAsia="Arial" w:hAnsi="Arial"/>
          <w:sz w:val="24"/>
        </w:rPr>
        <w:t>-veď.</w:t>
      </w:r>
    </w:p>
    <w:p w14:paraId="362BD7D4" w14:textId="77777777" w:rsidR="00755FA8" w:rsidRDefault="00755FA8" w:rsidP="00755FA8">
      <w:pPr>
        <w:spacing w:line="1" w:lineRule="exact"/>
        <w:rPr>
          <w:rFonts w:ascii="Times New Roman" w:eastAsia="Times New Roman" w:hAnsi="Times New Roman"/>
        </w:rPr>
      </w:pPr>
    </w:p>
    <w:p w14:paraId="4B039E95" w14:textId="77777777" w:rsidR="00755FA8" w:rsidRDefault="00755FA8" w:rsidP="00755FA8">
      <w:pPr>
        <w:spacing w:line="0" w:lineRule="atLeast"/>
        <w:ind w:left="8"/>
        <w:rPr>
          <w:rFonts w:ascii="Arial" w:eastAsia="Arial" w:hAnsi="Arial"/>
        </w:rPr>
      </w:pPr>
      <w:r>
        <w:rPr>
          <w:rFonts w:ascii="Arial" w:eastAsia="Arial" w:hAnsi="Arial"/>
          <w:b/>
        </w:rPr>
        <w:t xml:space="preserve">Očakávaný výstup: </w:t>
      </w:r>
      <w:r>
        <w:rPr>
          <w:rFonts w:ascii="Arial" w:eastAsia="Arial" w:hAnsi="Arial"/>
        </w:rPr>
        <w:t>Obrázky sa menia súčasne v obidvoch komponentoch podľa zvoleného kroku.</w:t>
      </w:r>
    </w:p>
    <w:p w14:paraId="64E7874E" w14:textId="77777777" w:rsidR="00755FA8" w:rsidRDefault="00755FA8" w:rsidP="00755FA8">
      <w:pPr>
        <w:spacing w:line="38" w:lineRule="exact"/>
        <w:rPr>
          <w:rFonts w:ascii="Times New Roman" w:eastAsia="Times New Roman" w:hAnsi="Times New Roman"/>
        </w:rPr>
      </w:pPr>
    </w:p>
    <w:p w14:paraId="15FDC068" w14:textId="14DFDC0B" w:rsidR="00755FA8" w:rsidRPr="00405572" w:rsidRDefault="00755FA8" w:rsidP="00405572">
      <w:pPr>
        <w:spacing w:line="0" w:lineRule="atLeast"/>
        <w:ind w:left="8"/>
        <w:rPr>
          <w:rFonts w:ascii="Arial" w:eastAsia="Arial" w:hAnsi="Arial"/>
          <w:sz w:val="24"/>
        </w:rPr>
      </w:pPr>
      <w:r>
        <w:rPr>
          <w:rFonts w:ascii="Arial" w:eastAsia="Arial" w:hAnsi="Arial"/>
          <w:sz w:val="24"/>
        </w:rPr>
        <w:t>Krok môže byť 1 hodina, 2 hodiny, 3 hodiny, 4 hodiny a 8 hodín.</w:t>
      </w:r>
    </w:p>
    <w:sectPr w:rsidR="00755FA8" w:rsidRPr="00405572">
      <w:pgSz w:w="11906" w:h="16838"/>
      <w:pgMar w:top="1417" w:right="1417" w:bottom="1417" w:left="1417" w:header="0" w:footer="0" w:gutter="0"/>
      <w:cols w:space="708"/>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5BF05C" w14:textId="77777777" w:rsidR="00711840" w:rsidRDefault="00711840" w:rsidP="00F02FA6">
      <w:r>
        <w:separator/>
      </w:r>
    </w:p>
  </w:endnote>
  <w:endnote w:type="continuationSeparator" w:id="0">
    <w:p w14:paraId="75BAA103" w14:textId="77777777" w:rsidR="00711840" w:rsidRDefault="00711840" w:rsidP="00F02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F">
    <w:altName w:val="Cambria"/>
    <w:panose1 w:val="00000000000000000000"/>
    <w:charset w:val="00"/>
    <w:family w:val="roman"/>
    <w:notTrueType/>
    <w:pitch w:val="default"/>
  </w:font>
  <w:font w:name="Calibri Light">
    <w:panose1 w:val="020F0302020204030204"/>
    <w:charset w:val="EE"/>
    <w:family w:val="swiss"/>
    <w:pitch w:val="variable"/>
    <w:sig w:usb0="E4002EFF" w:usb1="C000247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Bahnschrift">
    <w:panose1 w:val="020B0502040204020203"/>
    <w:charset w:val="EE"/>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FF9C66" w14:textId="77777777" w:rsidR="00711840" w:rsidRDefault="00711840" w:rsidP="00F02FA6">
      <w:r>
        <w:separator/>
      </w:r>
    </w:p>
  </w:footnote>
  <w:footnote w:type="continuationSeparator" w:id="0">
    <w:p w14:paraId="6A5AC90B" w14:textId="77777777" w:rsidR="00711840" w:rsidRDefault="00711840" w:rsidP="00F02F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74B0DC50"/>
    <w:lvl w:ilvl="0" w:tplc="FFFFFFFF">
      <w:start w:val="1"/>
      <w:numFmt w:val="bullet"/>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19495CF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2AE8944A"/>
    <w:lvl w:ilvl="0" w:tplc="FFFFFFFF">
      <w:start w:val="1"/>
      <w:numFmt w:val="bullet"/>
      <w:lvlText w:val="2"/>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625558EC"/>
    <w:lvl w:ilvl="0" w:tplc="FFFFFFFF">
      <w:start w:val="1"/>
      <w:numFmt w:val="bullet"/>
      <w:lvlText w:val="3"/>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4D046E6"/>
    <w:multiLevelType w:val="hybridMultilevel"/>
    <w:tmpl w:val="4BD2217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15:restartNumberingAfterBreak="0">
    <w:nsid w:val="07027CD9"/>
    <w:multiLevelType w:val="multilevel"/>
    <w:tmpl w:val="98C67D6C"/>
    <w:lvl w:ilvl="0">
      <w:start w:val="5"/>
      <w:numFmt w:val="decimal"/>
      <w:lvlText w:val="%1"/>
      <w:lvlJc w:val="left"/>
      <w:pPr>
        <w:ind w:left="375" w:hanging="375"/>
      </w:pPr>
      <w:rPr>
        <w:rFonts w:hint="default"/>
        <w:color w:val="23292D"/>
      </w:rPr>
    </w:lvl>
    <w:lvl w:ilvl="1">
      <w:start w:val="1"/>
      <w:numFmt w:val="decimal"/>
      <w:lvlText w:val="%1.%2"/>
      <w:lvlJc w:val="left"/>
      <w:pPr>
        <w:ind w:left="375" w:hanging="375"/>
      </w:pPr>
      <w:rPr>
        <w:rFonts w:hint="default"/>
        <w:b w:val="0"/>
        <w:bCs/>
        <w:color w:val="23292D"/>
        <w:sz w:val="32"/>
        <w:szCs w:val="32"/>
      </w:rPr>
    </w:lvl>
    <w:lvl w:ilvl="2">
      <w:start w:val="1"/>
      <w:numFmt w:val="decimal"/>
      <w:lvlText w:val="%1.%2.%3"/>
      <w:lvlJc w:val="left"/>
      <w:pPr>
        <w:ind w:left="920" w:hanging="720"/>
      </w:pPr>
      <w:rPr>
        <w:rFonts w:hint="default"/>
        <w:color w:val="23292D"/>
      </w:rPr>
    </w:lvl>
    <w:lvl w:ilvl="3">
      <w:start w:val="1"/>
      <w:numFmt w:val="decimal"/>
      <w:lvlText w:val="%1.%2.%3.%4"/>
      <w:lvlJc w:val="left"/>
      <w:pPr>
        <w:ind w:left="1380" w:hanging="1080"/>
      </w:pPr>
      <w:rPr>
        <w:rFonts w:hint="default"/>
        <w:color w:val="23292D"/>
      </w:rPr>
    </w:lvl>
    <w:lvl w:ilvl="4">
      <w:start w:val="1"/>
      <w:numFmt w:val="decimal"/>
      <w:lvlText w:val="%1.%2.%3.%4.%5"/>
      <w:lvlJc w:val="left"/>
      <w:pPr>
        <w:ind w:left="1480" w:hanging="1080"/>
      </w:pPr>
      <w:rPr>
        <w:rFonts w:hint="default"/>
        <w:color w:val="23292D"/>
      </w:rPr>
    </w:lvl>
    <w:lvl w:ilvl="5">
      <w:start w:val="1"/>
      <w:numFmt w:val="decimal"/>
      <w:lvlText w:val="%1.%2.%3.%4.%5.%6"/>
      <w:lvlJc w:val="left"/>
      <w:pPr>
        <w:ind w:left="1940" w:hanging="1440"/>
      </w:pPr>
      <w:rPr>
        <w:rFonts w:hint="default"/>
        <w:color w:val="23292D"/>
      </w:rPr>
    </w:lvl>
    <w:lvl w:ilvl="6">
      <w:start w:val="1"/>
      <w:numFmt w:val="decimal"/>
      <w:lvlText w:val="%1.%2.%3.%4.%5.%6.%7"/>
      <w:lvlJc w:val="left"/>
      <w:pPr>
        <w:ind w:left="2040" w:hanging="1440"/>
      </w:pPr>
      <w:rPr>
        <w:rFonts w:hint="default"/>
        <w:color w:val="23292D"/>
      </w:rPr>
    </w:lvl>
    <w:lvl w:ilvl="7">
      <w:start w:val="1"/>
      <w:numFmt w:val="decimal"/>
      <w:lvlText w:val="%1.%2.%3.%4.%5.%6.%7.%8"/>
      <w:lvlJc w:val="left"/>
      <w:pPr>
        <w:ind w:left="2500" w:hanging="1800"/>
      </w:pPr>
      <w:rPr>
        <w:rFonts w:hint="default"/>
        <w:color w:val="23292D"/>
      </w:rPr>
    </w:lvl>
    <w:lvl w:ilvl="8">
      <w:start w:val="1"/>
      <w:numFmt w:val="decimal"/>
      <w:lvlText w:val="%1.%2.%3.%4.%5.%6.%7.%8.%9"/>
      <w:lvlJc w:val="left"/>
      <w:pPr>
        <w:ind w:left="2960" w:hanging="2160"/>
      </w:pPr>
      <w:rPr>
        <w:rFonts w:hint="default"/>
        <w:color w:val="23292D"/>
      </w:rPr>
    </w:lvl>
  </w:abstractNum>
  <w:abstractNum w:abstractNumId="6" w15:restartNumberingAfterBreak="0">
    <w:nsid w:val="272B5A08"/>
    <w:multiLevelType w:val="multilevel"/>
    <w:tmpl w:val="73F624F6"/>
    <w:lvl w:ilvl="0">
      <w:start w:val="1"/>
      <w:numFmt w:val="decimal"/>
      <w:lvlText w:val="%1"/>
      <w:lvlJc w:val="left"/>
      <w:pPr>
        <w:ind w:left="301" w:hanging="201"/>
      </w:pPr>
      <w:rPr>
        <w:rFonts w:ascii="Arial" w:eastAsia="Arial" w:hAnsi="Arial" w:cs="Arial" w:hint="default"/>
        <w:b/>
        <w:bCs/>
        <w:w w:val="99"/>
        <w:sz w:val="24"/>
        <w:szCs w:val="24"/>
        <w:lang w:val="sk-SK" w:eastAsia="en-US" w:bidi="ar-SA"/>
      </w:rPr>
    </w:lvl>
    <w:lvl w:ilvl="1">
      <w:start w:val="1"/>
      <w:numFmt w:val="decimal"/>
      <w:lvlText w:val="%1.%2"/>
      <w:lvlJc w:val="left"/>
      <w:pPr>
        <w:ind w:left="455" w:hanging="355"/>
      </w:pPr>
      <w:rPr>
        <w:rFonts w:ascii="Arial" w:eastAsia="Arial" w:hAnsi="Arial" w:cs="Arial" w:hint="default"/>
        <w:b/>
        <w:bCs/>
        <w:color w:val="23292D"/>
        <w:spacing w:val="-2"/>
        <w:w w:val="100"/>
        <w:sz w:val="21"/>
        <w:szCs w:val="21"/>
        <w:lang w:val="sk-SK" w:eastAsia="en-US" w:bidi="ar-SA"/>
      </w:rPr>
    </w:lvl>
    <w:lvl w:ilvl="2">
      <w:numFmt w:val="bullet"/>
      <w:lvlText w:val="•"/>
      <w:lvlJc w:val="left"/>
      <w:pPr>
        <w:ind w:left="1436" w:hanging="355"/>
      </w:pPr>
      <w:rPr>
        <w:rFonts w:hint="default"/>
        <w:lang w:val="sk-SK" w:eastAsia="en-US" w:bidi="ar-SA"/>
      </w:rPr>
    </w:lvl>
    <w:lvl w:ilvl="3">
      <w:numFmt w:val="bullet"/>
      <w:lvlText w:val="•"/>
      <w:lvlJc w:val="left"/>
      <w:pPr>
        <w:ind w:left="2413" w:hanging="355"/>
      </w:pPr>
      <w:rPr>
        <w:rFonts w:hint="default"/>
        <w:lang w:val="sk-SK" w:eastAsia="en-US" w:bidi="ar-SA"/>
      </w:rPr>
    </w:lvl>
    <w:lvl w:ilvl="4">
      <w:numFmt w:val="bullet"/>
      <w:lvlText w:val="•"/>
      <w:lvlJc w:val="left"/>
      <w:pPr>
        <w:ind w:left="3389" w:hanging="355"/>
      </w:pPr>
      <w:rPr>
        <w:rFonts w:hint="default"/>
        <w:lang w:val="sk-SK" w:eastAsia="en-US" w:bidi="ar-SA"/>
      </w:rPr>
    </w:lvl>
    <w:lvl w:ilvl="5">
      <w:numFmt w:val="bullet"/>
      <w:lvlText w:val="•"/>
      <w:lvlJc w:val="left"/>
      <w:pPr>
        <w:ind w:left="4366" w:hanging="355"/>
      </w:pPr>
      <w:rPr>
        <w:rFonts w:hint="default"/>
        <w:lang w:val="sk-SK" w:eastAsia="en-US" w:bidi="ar-SA"/>
      </w:rPr>
    </w:lvl>
    <w:lvl w:ilvl="6">
      <w:numFmt w:val="bullet"/>
      <w:lvlText w:val="•"/>
      <w:lvlJc w:val="left"/>
      <w:pPr>
        <w:ind w:left="5342" w:hanging="355"/>
      </w:pPr>
      <w:rPr>
        <w:rFonts w:hint="default"/>
        <w:lang w:val="sk-SK" w:eastAsia="en-US" w:bidi="ar-SA"/>
      </w:rPr>
    </w:lvl>
    <w:lvl w:ilvl="7">
      <w:numFmt w:val="bullet"/>
      <w:lvlText w:val="•"/>
      <w:lvlJc w:val="left"/>
      <w:pPr>
        <w:ind w:left="6319" w:hanging="355"/>
      </w:pPr>
      <w:rPr>
        <w:rFonts w:hint="default"/>
        <w:lang w:val="sk-SK" w:eastAsia="en-US" w:bidi="ar-SA"/>
      </w:rPr>
    </w:lvl>
    <w:lvl w:ilvl="8">
      <w:numFmt w:val="bullet"/>
      <w:lvlText w:val="•"/>
      <w:lvlJc w:val="left"/>
      <w:pPr>
        <w:ind w:left="7295" w:hanging="355"/>
      </w:pPr>
      <w:rPr>
        <w:rFonts w:hint="default"/>
        <w:lang w:val="sk-SK" w:eastAsia="en-US" w:bidi="ar-SA"/>
      </w:rPr>
    </w:lvl>
  </w:abstractNum>
  <w:abstractNum w:abstractNumId="7" w15:restartNumberingAfterBreak="0">
    <w:nsid w:val="4A542CEB"/>
    <w:multiLevelType w:val="multilevel"/>
    <w:tmpl w:val="FBEC4A30"/>
    <w:lvl w:ilvl="0">
      <w:start w:val="6"/>
      <w:numFmt w:val="decimal"/>
      <w:lvlText w:val="%1"/>
      <w:lvlJc w:val="left"/>
      <w:pPr>
        <w:ind w:left="480" w:hanging="480"/>
      </w:pPr>
      <w:rPr>
        <w:rFonts w:hint="default"/>
      </w:rPr>
    </w:lvl>
    <w:lvl w:ilvl="1">
      <w:start w:val="2"/>
      <w:numFmt w:val="decimal"/>
      <w:lvlText w:val="%1.%2"/>
      <w:lvlJc w:val="left"/>
      <w:pPr>
        <w:ind w:left="1308" w:hanging="720"/>
      </w:pPr>
      <w:rPr>
        <w:rFonts w:hint="default"/>
      </w:rPr>
    </w:lvl>
    <w:lvl w:ilvl="2">
      <w:start w:val="1"/>
      <w:numFmt w:val="decimal"/>
      <w:lvlText w:val="%1.%2.%3"/>
      <w:lvlJc w:val="left"/>
      <w:pPr>
        <w:ind w:left="2256" w:hanging="1080"/>
      </w:pPr>
      <w:rPr>
        <w:rFonts w:hint="default"/>
      </w:rPr>
    </w:lvl>
    <w:lvl w:ilvl="3">
      <w:start w:val="1"/>
      <w:numFmt w:val="decimal"/>
      <w:lvlText w:val="%1.%2.%3.%4"/>
      <w:lvlJc w:val="left"/>
      <w:pPr>
        <w:ind w:left="2844" w:hanging="1080"/>
      </w:pPr>
      <w:rPr>
        <w:rFonts w:hint="default"/>
      </w:rPr>
    </w:lvl>
    <w:lvl w:ilvl="4">
      <w:start w:val="1"/>
      <w:numFmt w:val="decimal"/>
      <w:lvlText w:val="%1.%2.%3.%4.%5"/>
      <w:lvlJc w:val="left"/>
      <w:pPr>
        <w:ind w:left="3792" w:hanging="1440"/>
      </w:pPr>
      <w:rPr>
        <w:rFonts w:hint="default"/>
      </w:rPr>
    </w:lvl>
    <w:lvl w:ilvl="5">
      <w:start w:val="1"/>
      <w:numFmt w:val="decimal"/>
      <w:lvlText w:val="%1.%2.%3.%4.%5.%6"/>
      <w:lvlJc w:val="left"/>
      <w:pPr>
        <w:ind w:left="4740" w:hanging="1800"/>
      </w:pPr>
      <w:rPr>
        <w:rFonts w:hint="default"/>
      </w:rPr>
    </w:lvl>
    <w:lvl w:ilvl="6">
      <w:start w:val="1"/>
      <w:numFmt w:val="decimal"/>
      <w:lvlText w:val="%1.%2.%3.%4.%5.%6.%7"/>
      <w:lvlJc w:val="left"/>
      <w:pPr>
        <w:ind w:left="5688" w:hanging="2160"/>
      </w:pPr>
      <w:rPr>
        <w:rFonts w:hint="default"/>
      </w:rPr>
    </w:lvl>
    <w:lvl w:ilvl="7">
      <w:start w:val="1"/>
      <w:numFmt w:val="decimal"/>
      <w:lvlText w:val="%1.%2.%3.%4.%5.%6.%7.%8"/>
      <w:lvlJc w:val="left"/>
      <w:pPr>
        <w:ind w:left="6636" w:hanging="2520"/>
      </w:pPr>
      <w:rPr>
        <w:rFonts w:hint="default"/>
      </w:rPr>
    </w:lvl>
    <w:lvl w:ilvl="8">
      <w:start w:val="1"/>
      <w:numFmt w:val="decimal"/>
      <w:lvlText w:val="%1.%2.%3.%4.%5.%6.%7.%8.%9"/>
      <w:lvlJc w:val="left"/>
      <w:pPr>
        <w:ind w:left="7224" w:hanging="2520"/>
      </w:pPr>
      <w:rPr>
        <w:rFonts w:hint="default"/>
      </w:rPr>
    </w:lvl>
  </w:abstractNum>
  <w:num w:numId="1">
    <w:abstractNumId w:val="6"/>
  </w:num>
  <w:num w:numId="2">
    <w:abstractNumId w:val="5"/>
  </w:num>
  <w:num w:numId="3">
    <w:abstractNumId w:val="4"/>
  </w:num>
  <w:num w:numId="4">
    <w:abstractNumId w:val="2"/>
  </w:num>
  <w:num w:numId="5">
    <w:abstractNumId w:val="3"/>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43A6"/>
    <w:rsid w:val="000A382E"/>
    <w:rsid w:val="000F3905"/>
    <w:rsid w:val="001231F0"/>
    <w:rsid w:val="001D0F63"/>
    <w:rsid w:val="003D2BA8"/>
    <w:rsid w:val="00405572"/>
    <w:rsid w:val="00487B8E"/>
    <w:rsid w:val="00581CFC"/>
    <w:rsid w:val="005E6C2D"/>
    <w:rsid w:val="00711840"/>
    <w:rsid w:val="00713065"/>
    <w:rsid w:val="00755FA8"/>
    <w:rsid w:val="007B600B"/>
    <w:rsid w:val="007C5D7A"/>
    <w:rsid w:val="007D3E18"/>
    <w:rsid w:val="008062CA"/>
    <w:rsid w:val="008168B3"/>
    <w:rsid w:val="008210F5"/>
    <w:rsid w:val="00844AED"/>
    <w:rsid w:val="00855939"/>
    <w:rsid w:val="0087529E"/>
    <w:rsid w:val="008D32E8"/>
    <w:rsid w:val="00932688"/>
    <w:rsid w:val="0096699F"/>
    <w:rsid w:val="00A51089"/>
    <w:rsid w:val="00AB34E9"/>
    <w:rsid w:val="00B32873"/>
    <w:rsid w:val="00BD0044"/>
    <w:rsid w:val="00CD0409"/>
    <w:rsid w:val="00D643A6"/>
    <w:rsid w:val="00D92720"/>
    <w:rsid w:val="00F02FA6"/>
    <w:rsid w:val="00FC03AA"/>
  </w:rsids>
  <m:mathPr>
    <m:mathFont m:val="Cambria Math"/>
    <m:brkBin m:val="before"/>
    <m:brkBinSub m:val="--"/>
    <m:smallFrac m:val="0"/>
    <m:dispDef/>
    <m:lMargin m:val="0"/>
    <m:rMargin m:val="0"/>
    <m:defJc m:val="centerGroup"/>
    <m:wrapIndent m:val="1440"/>
    <m:intLim m:val="subSup"/>
    <m:naryLim m:val="undOvr"/>
  </m:mathPr>
  <w:themeFontLang w:val="sk-SK"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ADAFC"/>
  <w15:docId w15:val="{DFD195ED-097F-4191-858C-D8D075D59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SimSun" w:hAnsi="Calibri" w:cs="F"/>
        <w:kern w:val="2"/>
        <w:sz w:val="22"/>
        <w:szCs w:val="22"/>
        <w:lang w:val="sk-SK"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pPr>
      <w:widowControl w:val="0"/>
      <w:textAlignment w:val="baseline"/>
    </w:pPr>
  </w:style>
  <w:style w:type="paragraph" w:styleId="Nadpis1">
    <w:name w:val="heading 1"/>
    <w:basedOn w:val="Normlny"/>
    <w:next w:val="Normlny"/>
    <w:link w:val="Nadpis1Char"/>
    <w:uiPriority w:val="9"/>
    <w:qFormat/>
    <w:rsid w:val="0040557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Heading"/>
    <w:next w:val="Textbody"/>
    <w:uiPriority w:val="9"/>
    <w:semiHidden/>
    <w:unhideWhenUsed/>
    <w:qFormat/>
    <w:pPr>
      <w:outlineLvl w:val="1"/>
    </w:pPr>
    <w:rPr>
      <w:rFonts w:ascii="Times New Roman" w:eastAsia="Lucida Sans Unicode" w:hAnsi="Times New Roman" w:cs="Tahoma"/>
      <w:b/>
      <w:bCs/>
      <w:sz w:val="36"/>
      <w:szCs w:val="36"/>
    </w:rPr>
  </w:style>
  <w:style w:type="paragraph" w:styleId="Nadpis3">
    <w:name w:val="heading 3"/>
    <w:basedOn w:val="Normlny"/>
    <w:next w:val="Normlny"/>
    <w:link w:val="Nadpis3Char"/>
    <w:uiPriority w:val="9"/>
    <w:unhideWhenUsed/>
    <w:qFormat/>
    <w:rsid w:val="00D9272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Nadpis5">
    <w:name w:val="heading 5"/>
    <w:basedOn w:val="Normlny"/>
    <w:next w:val="Normlny"/>
    <w:link w:val="Nadpis5Char"/>
    <w:uiPriority w:val="9"/>
    <w:semiHidden/>
    <w:unhideWhenUsed/>
    <w:qFormat/>
    <w:rsid w:val="00D92720"/>
    <w:pPr>
      <w:keepNext/>
      <w:keepLines/>
      <w:spacing w:before="4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umberingSymbols">
    <w:name w:val="Numbering Symbols"/>
    <w:qFormat/>
  </w:style>
  <w:style w:type="character" w:customStyle="1" w:styleId="Hyperlink1">
    <w:name w:val="Hyperlink1"/>
    <w:basedOn w:val="Predvolenpsmoodseku"/>
    <w:qFormat/>
    <w:rPr>
      <w:color w:val="0563C1"/>
      <w:u w:val="single"/>
    </w:rPr>
  </w:style>
  <w:style w:type="character" w:customStyle="1" w:styleId="Nevyrieenzmienka1">
    <w:name w:val="Nevyriešená zmienka1"/>
    <w:basedOn w:val="Predvolenpsmoodseku"/>
    <w:qFormat/>
    <w:rPr>
      <w:color w:val="605E5C"/>
      <w:shd w:val="clear" w:color="auto" w:fill="E1DFDD"/>
    </w:rPr>
  </w:style>
  <w:style w:type="character" w:customStyle="1" w:styleId="HlavikaChar">
    <w:name w:val="Hlavička Char"/>
    <w:basedOn w:val="Predvolenpsmoodseku"/>
    <w:link w:val="Hlavika"/>
    <w:uiPriority w:val="99"/>
    <w:qFormat/>
    <w:rsid w:val="00071E49"/>
  </w:style>
  <w:style w:type="character" w:customStyle="1" w:styleId="PtaChar">
    <w:name w:val="Päta Char"/>
    <w:basedOn w:val="Predvolenpsmoodseku"/>
    <w:link w:val="Pta"/>
    <w:uiPriority w:val="99"/>
    <w:qFormat/>
    <w:rsid w:val="00071E49"/>
  </w:style>
  <w:style w:type="character" w:styleId="Odkaznakomentr">
    <w:name w:val="annotation reference"/>
    <w:basedOn w:val="Predvolenpsmoodseku"/>
    <w:uiPriority w:val="99"/>
    <w:semiHidden/>
    <w:unhideWhenUsed/>
    <w:qFormat/>
    <w:rsid w:val="00C64312"/>
    <w:rPr>
      <w:sz w:val="16"/>
      <w:szCs w:val="16"/>
    </w:rPr>
  </w:style>
  <w:style w:type="character" w:customStyle="1" w:styleId="TextkomentraChar">
    <w:name w:val="Text komentára Char"/>
    <w:basedOn w:val="Predvolenpsmoodseku"/>
    <w:link w:val="Textkomentra"/>
    <w:uiPriority w:val="99"/>
    <w:semiHidden/>
    <w:qFormat/>
    <w:rsid w:val="00C64312"/>
    <w:rPr>
      <w:sz w:val="20"/>
      <w:szCs w:val="20"/>
    </w:rPr>
  </w:style>
  <w:style w:type="character" w:customStyle="1" w:styleId="PredmetkomentraChar">
    <w:name w:val="Predmet komentára Char"/>
    <w:basedOn w:val="TextkomentraChar"/>
    <w:link w:val="Predmetkomentra"/>
    <w:uiPriority w:val="99"/>
    <w:semiHidden/>
    <w:qFormat/>
    <w:rsid w:val="00C64312"/>
    <w:rPr>
      <w:b/>
      <w:bCs/>
      <w:sz w:val="20"/>
      <w:szCs w:val="20"/>
    </w:rPr>
  </w:style>
  <w:style w:type="character" w:customStyle="1" w:styleId="TextbublinyChar">
    <w:name w:val="Text bubliny Char"/>
    <w:basedOn w:val="Predvolenpsmoodseku"/>
    <w:link w:val="Textbubliny"/>
    <w:uiPriority w:val="99"/>
    <w:semiHidden/>
    <w:qFormat/>
    <w:rsid w:val="00C64312"/>
    <w:rPr>
      <w:rFonts w:ascii="Segoe UI" w:hAnsi="Segoe UI" w:cs="Segoe UI"/>
      <w:sz w:val="18"/>
      <w:szCs w:val="18"/>
    </w:rPr>
  </w:style>
  <w:style w:type="paragraph" w:customStyle="1" w:styleId="Heading">
    <w:name w:val="Heading"/>
    <w:basedOn w:val="Standard"/>
    <w:next w:val="Textbody"/>
    <w:qFormat/>
    <w:pPr>
      <w:keepNext/>
      <w:spacing w:before="240" w:after="120"/>
    </w:pPr>
    <w:rPr>
      <w:rFonts w:eastAsia="Microsoft YaHei"/>
      <w:sz w:val="28"/>
      <w:szCs w:val="28"/>
    </w:rPr>
  </w:style>
  <w:style w:type="paragraph" w:styleId="Zkladntext">
    <w:name w:val="Body Text"/>
    <w:basedOn w:val="Normlny"/>
    <w:pPr>
      <w:spacing w:after="140" w:line="276" w:lineRule="auto"/>
    </w:pPr>
  </w:style>
  <w:style w:type="paragraph" w:styleId="Zoznam">
    <w:name w:val="List"/>
    <w:basedOn w:val="Textbody"/>
  </w:style>
  <w:style w:type="paragraph" w:styleId="Popis">
    <w:name w:val="caption"/>
    <w:basedOn w:val="Standard"/>
    <w:qFormat/>
    <w:pPr>
      <w:suppressLineNumbers/>
      <w:spacing w:before="120" w:after="120"/>
    </w:pPr>
    <w:rPr>
      <w:i/>
      <w:iCs/>
      <w:sz w:val="24"/>
      <w:szCs w:val="24"/>
    </w:rPr>
  </w:style>
  <w:style w:type="paragraph" w:customStyle="1" w:styleId="Index">
    <w:name w:val="Index"/>
    <w:basedOn w:val="Standard"/>
    <w:qFormat/>
    <w:pPr>
      <w:suppressLineNumbers/>
    </w:pPr>
  </w:style>
  <w:style w:type="paragraph" w:customStyle="1" w:styleId="Standard">
    <w:name w:val="Standard"/>
    <w:qFormat/>
    <w:pPr>
      <w:spacing w:line="276" w:lineRule="auto"/>
      <w:textAlignment w:val="baseline"/>
    </w:pPr>
    <w:rPr>
      <w:rFonts w:ascii="Arial" w:eastAsia="Arial" w:hAnsi="Arial" w:cs="Arial"/>
      <w:color w:val="000000"/>
      <w:lang w:eastAsia="sk-SK"/>
    </w:rPr>
  </w:style>
  <w:style w:type="paragraph" w:customStyle="1" w:styleId="Textbody">
    <w:name w:val="Text body"/>
    <w:basedOn w:val="Standard"/>
    <w:qFormat/>
    <w:pPr>
      <w:spacing w:after="120"/>
    </w:pPr>
  </w:style>
  <w:style w:type="paragraph" w:customStyle="1" w:styleId="HeaderandFooter">
    <w:name w:val="Header and Footer"/>
    <w:basedOn w:val="Normlny"/>
    <w:qFormat/>
  </w:style>
  <w:style w:type="paragraph" w:styleId="Hlavika">
    <w:name w:val="header"/>
    <w:basedOn w:val="Normlny"/>
    <w:link w:val="HlavikaChar"/>
    <w:uiPriority w:val="99"/>
    <w:unhideWhenUsed/>
    <w:rsid w:val="00071E49"/>
    <w:pPr>
      <w:tabs>
        <w:tab w:val="center" w:pos="4536"/>
        <w:tab w:val="right" w:pos="9072"/>
      </w:tabs>
    </w:pPr>
  </w:style>
  <w:style w:type="paragraph" w:styleId="Pta">
    <w:name w:val="footer"/>
    <w:basedOn w:val="Normlny"/>
    <w:link w:val="PtaChar"/>
    <w:uiPriority w:val="99"/>
    <w:unhideWhenUsed/>
    <w:rsid w:val="00071E49"/>
    <w:pPr>
      <w:tabs>
        <w:tab w:val="center" w:pos="4536"/>
        <w:tab w:val="right" w:pos="9072"/>
      </w:tabs>
    </w:pPr>
  </w:style>
  <w:style w:type="paragraph" w:styleId="Textkomentra">
    <w:name w:val="annotation text"/>
    <w:basedOn w:val="Normlny"/>
    <w:link w:val="TextkomentraChar"/>
    <w:uiPriority w:val="99"/>
    <w:semiHidden/>
    <w:unhideWhenUsed/>
    <w:qFormat/>
    <w:rsid w:val="00C64312"/>
    <w:rPr>
      <w:sz w:val="20"/>
      <w:szCs w:val="20"/>
    </w:rPr>
  </w:style>
  <w:style w:type="paragraph" w:styleId="Predmetkomentra">
    <w:name w:val="annotation subject"/>
    <w:basedOn w:val="Textkomentra"/>
    <w:next w:val="Textkomentra"/>
    <w:link w:val="PredmetkomentraChar"/>
    <w:uiPriority w:val="99"/>
    <w:semiHidden/>
    <w:unhideWhenUsed/>
    <w:qFormat/>
    <w:rsid w:val="00C64312"/>
    <w:rPr>
      <w:b/>
      <w:bCs/>
    </w:rPr>
  </w:style>
  <w:style w:type="paragraph" w:styleId="Textbubliny">
    <w:name w:val="Balloon Text"/>
    <w:basedOn w:val="Normlny"/>
    <w:link w:val="TextbublinyChar"/>
    <w:uiPriority w:val="99"/>
    <w:semiHidden/>
    <w:unhideWhenUsed/>
    <w:qFormat/>
    <w:rsid w:val="00C64312"/>
    <w:rPr>
      <w:rFonts w:ascii="Segoe UI" w:hAnsi="Segoe UI" w:cs="Segoe UI"/>
      <w:sz w:val="18"/>
      <w:szCs w:val="18"/>
    </w:rPr>
  </w:style>
  <w:style w:type="numbering" w:customStyle="1" w:styleId="Bezzoznamu1">
    <w:name w:val="Bez zoznamu1"/>
    <w:qFormat/>
  </w:style>
  <w:style w:type="character" w:customStyle="1" w:styleId="Nadpis3Char">
    <w:name w:val="Nadpis 3 Char"/>
    <w:basedOn w:val="Predvolenpsmoodseku"/>
    <w:link w:val="Nadpis3"/>
    <w:uiPriority w:val="9"/>
    <w:rsid w:val="00D92720"/>
    <w:rPr>
      <w:rFonts w:asciiTheme="majorHAnsi" w:eastAsiaTheme="majorEastAsia" w:hAnsiTheme="majorHAnsi" w:cstheme="majorBidi"/>
      <w:color w:val="1F3763" w:themeColor="accent1" w:themeShade="7F"/>
      <w:sz w:val="24"/>
      <w:szCs w:val="24"/>
    </w:rPr>
  </w:style>
  <w:style w:type="character" w:customStyle="1" w:styleId="Nadpis5Char">
    <w:name w:val="Nadpis 5 Char"/>
    <w:basedOn w:val="Predvolenpsmoodseku"/>
    <w:link w:val="Nadpis5"/>
    <w:uiPriority w:val="9"/>
    <w:semiHidden/>
    <w:rsid w:val="00D92720"/>
    <w:rPr>
      <w:rFonts w:asciiTheme="majorHAnsi" w:eastAsiaTheme="majorEastAsia" w:hAnsiTheme="majorHAnsi" w:cstheme="majorBidi"/>
      <w:color w:val="2F5496" w:themeColor="accent1" w:themeShade="BF"/>
    </w:rPr>
  </w:style>
  <w:style w:type="paragraph" w:styleId="Odsekzoznamu">
    <w:name w:val="List Paragraph"/>
    <w:basedOn w:val="Normlny"/>
    <w:uiPriority w:val="1"/>
    <w:qFormat/>
    <w:rsid w:val="00D92720"/>
    <w:pPr>
      <w:suppressAutoHyphens w:val="0"/>
      <w:autoSpaceDE w:val="0"/>
      <w:autoSpaceDN w:val="0"/>
      <w:ind w:left="455" w:hanging="356"/>
      <w:textAlignment w:val="auto"/>
    </w:pPr>
    <w:rPr>
      <w:rFonts w:ascii="Arial" w:eastAsia="Arial" w:hAnsi="Arial" w:cs="Arial"/>
      <w:kern w:val="0"/>
    </w:rPr>
  </w:style>
  <w:style w:type="character" w:customStyle="1" w:styleId="Nadpis1Char">
    <w:name w:val="Nadpis 1 Char"/>
    <w:basedOn w:val="Predvolenpsmoodseku"/>
    <w:link w:val="Nadpis1"/>
    <w:uiPriority w:val="9"/>
    <w:rsid w:val="00405572"/>
    <w:rPr>
      <w:rFonts w:asciiTheme="majorHAnsi" w:eastAsiaTheme="majorEastAsia" w:hAnsiTheme="majorHAnsi" w:cstheme="majorBidi"/>
      <w:color w:val="2F5496" w:themeColor="accent1" w:themeShade="BF"/>
      <w:sz w:val="32"/>
      <w:szCs w:val="32"/>
    </w:rPr>
  </w:style>
  <w:style w:type="paragraph" w:styleId="Hlavikaobsahu">
    <w:name w:val="TOC Heading"/>
    <w:basedOn w:val="Nadpis1"/>
    <w:next w:val="Normlny"/>
    <w:uiPriority w:val="39"/>
    <w:unhideWhenUsed/>
    <w:qFormat/>
    <w:rsid w:val="00405572"/>
    <w:pPr>
      <w:widowControl/>
      <w:suppressAutoHyphens w:val="0"/>
      <w:spacing w:line="259" w:lineRule="auto"/>
      <w:textAlignment w:val="auto"/>
      <w:outlineLvl w:val="9"/>
    </w:pPr>
    <w:rPr>
      <w:kern w:val="0"/>
      <w:lang w:eastAsia="sk-SK"/>
    </w:rPr>
  </w:style>
  <w:style w:type="paragraph" w:styleId="Obsah3">
    <w:name w:val="toc 3"/>
    <w:basedOn w:val="Normlny"/>
    <w:next w:val="Normlny"/>
    <w:autoRedefine/>
    <w:uiPriority w:val="39"/>
    <w:unhideWhenUsed/>
    <w:rsid w:val="00405572"/>
    <w:pPr>
      <w:spacing w:after="100"/>
      <w:ind w:left="440"/>
    </w:pPr>
  </w:style>
  <w:style w:type="character" w:styleId="Hypertextovprepojenie">
    <w:name w:val="Hyperlink"/>
    <w:basedOn w:val="Predvolenpsmoodseku"/>
    <w:uiPriority w:val="99"/>
    <w:unhideWhenUsed/>
    <w:rsid w:val="004055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enstreetmap.org/copyright" TargetMode="Externa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7036B56-B9B1-4F71-82F1-81F5F32F3E7A}">
  <we:reference id="f78a3046-9e99-4300-aa2b-5814002b01a2" version="1.20.0.0" store="EXCatalog" storeType="EXCatalog"/>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3CE4C3-52D0-444B-B2F5-90C0B4535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639</TotalTime>
  <Pages>1</Pages>
  <Words>4413</Words>
  <Characters>25158</Characters>
  <Application>Microsoft Office Word</Application>
  <DocSecurity>0</DocSecurity>
  <Lines>209</Lines>
  <Paragraphs>59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Používateľ systému Windows</dc:creator>
  <dc:description/>
  <cp:lastModifiedBy>Kohár Frederik</cp:lastModifiedBy>
  <cp:revision>18</cp:revision>
  <cp:lastPrinted>2021-02-02T13:57:00Z</cp:lastPrinted>
  <dcterms:created xsi:type="dcterms:W3CDTF">2020-11-05T17:18:00Z</dcterms:created>
  <dcterms:modified xsi:type="dcterms:W3CDTF">2021-02-02T15:19:00Z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